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014A" w14:textId="23B91212" w:rsidR="00811A8E" w:rsidRDefault="00A659BF" w:rsidP="00811A8E">
      <w:pPr>
        <w:rPr>
          <w:ins w:id="0" w:author="Aalten Lars van" w:date="2020-04-16T09:05:00Z"/>
        </w:rPr>
      </w:pPr>
      <w:r w:rsidRPr="003B2878">
        <w:rPr>
          <w:noProof/>
        </w:rPr>
        <mc:AlternateContent>
          <mc:Choice Requires="wpg">
            <w:drawing>
              <wp:anchor distT="0" distB="0" distL="114300" distR="114300" simplePos="0" relativeHeight="251658241" behindDoc="1" locked="0" layoutInCell="1" allowOverlap="1" wp14:anchorId="1E9CB627" wp14:editId="19E4E54E">
                <wp:simplePos x="0" y="0"/>
                <wp:positionH relativeFrom="page">
                  <wp:align>center</wp:align>
                </wp:positionH>
                <wp:positionV relativeFrom="page">
                  <wp:align>center</wp:align>
                </wp:positionV>
                <wp:extent cx="6864350" cy="9123045"/>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83061" w14:textId="77777777" w:rsidR="00811A8E" w:rsidRPr="00EC51C7" w:rsidRDefault="00811A8E" w:rsidP="00811A8E">
                              <w:pPr>
                                <w:pStyle w:val="Geenafstand"/>
                                <w:spacing w:before="120"/>
                                <w:rPr>
                                  <w:color w:val="FFFFFF" w:themeColor="background1"/>
                                  <w:lang w:val="nl-NL"/>
                                </w:rPr>
                              </w:pPr>
                              <w:r>
                                <w:rPr>
                                  <w:color w:val="FFFFFF" w:themeColor="background1"/>
                                  <w:lang w:val="nl-NL"/>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435396"/>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nl-NL"/>
                                </w:rPr>
                                <w:alias w:val="Titel"/>
                                <w:tag w:val=""/>
                                <w:id w:val="-1074116916"/>
                                <w:dataBinding w:prefixMappings="xmlns:ns0='http://purl.org/dc/elements/1.1/' xmlns:ns1='http://schemas.openxmlformats.org/package/2006/metadata/core-properties' " w:xpath="/ns1:coreProperties[1]/ns0:title[1]" w:storeItemID="{6C3C8BC8-F283-45AE-878A-BAB7291924A1}"/>
                                <w:text/>
                              </w:sdtPr>
                              <w:sdtEndPr/>
                              <w:sdtContent>
                                <w:p w14:paraId="28E17A20" w14:textId="1C6B0EC1" w:rsidR="00811A8E" w:rsidRPr="0020636C" w:rsidRDefault="00A659BF" w:rsidP="00811A8E">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lang w:val="nl-NL"/>
                                    </w:rPr>
                                    <w:t>Plan van aanpak</w:t>
                                  </w:r>
                                  <w:r w:rsidR="00565BF1">
                                    <w:rPr>
                                      <w:rFonts w:asciiTheme="majorHAnsi" w:eastAsiaTheme="majorEastAsia" w:hAnsiTheme="majorHAnsi" w:cstheme="majorBidi"/>
                                      <w:caps/>
                                      <w:color w:val="4472C4" w:themeColor="accent1"/>
                                      <w:sz w:val="72"/>
                                      <w:szCs w:val="72"/>
                                      <w:lang w:val="nl-NL"/>
                                    </w:rPr>
                                    <w:t xml:space="preserve">             </w:t>
                                  </w:r>
                                  <w:r>
                                    <w:rPr>
                                      <w:rFonts w:asciiTheme="majorHAnsi" w:eastAsiaTheme="majorEastAsia" w:hAnsiTheme="majorHAnsi" w:cstheme="majorBidi"/>
                                      <w:caps/>
                                      <w:color w:val="4472C4" w:themeColor="accent1"/>
                                      <w:sz w:val="72"/>
                                      <w:szCs w:val="72"/>
                                      <w:lang w:val="nl-NL"/>
                                    </w:rPr>
                                    <w:t>DWA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9CB627" id="Groep 193" o:spid="_x0000_s1026" style="position:absolute;margin-left:0;margin-top:0;width:540.5pt;height:718.35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B283061" w14:textId="77777777" w:rsidR="00811A8E" w:rsidRPr="00EC51C7" w:rsidRDefault="00811A8E" w:rsidP="00811A8E">
                        <w:pPr>
                          <w:pStyle w:val="Geenafstand"/>
                          <w:spacing w:before="120"/>
                          <w:rPr>
                            <w:color w:val="FFFFFF" w:themeColor="background1"/>
                            <w:lang w:val="nl-NL"/>
                          </w:rPr>
                        </w:pPr>
                        <w:r>
                          <w:rPr>
                            <w:color w:val="FFFFFF" w:themeColor="background1"/>
                            <w:lang w:val="nl-NL"/>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4353;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nl-NL"/>
                          </w:rPr>
                          <w:alias w:val="Titel"/>
                          <w:tag w:val=""/>
                          <w:id w:val="-1074116916"/>
                          <w:dataBinding w:prefixMappings="xmlns:ns0='http://purl.org/dc/elements/1.1/' xmlns:ns1='http://schemas.openxmlformats.org/package/2006/metadata/core-properties' " w:xpath="/ns1:coreProperties[1]/ns0:title[1]" w:storeItemID="{6C3C8BC8-F283-45AE-878A-BAB7291924A1}"/>
                          <w:text/>
                        </w:sdtPr>
                        <w:sdtEndPr/>
                        <w:sdtContent>
                          <w:p w14:paraId="28E17A20" w14:textId="1C6B0EC1" w:rsidR="00811A8E" w:rsidRPr="0020636C" w:rsidRDefault="00A659BF" w:rsidP="00811A8E">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lang w:val="nl-NL"/>
                              </w:rPr>
                              <w:t>Plan van aanpak</w:t>
                            </w:r>
                            <w:r w:rsidR="00565BF1">
                              <w:rPr>
                                <w:rFonts w:asciiTheme="majorHAnsi" w:eastAsiaTheme="majorEastAsia" w:hAnsiTheme="majorHAnsi" w:cstheme="majorBidi"/>
                                <w:caps/>
                                <w:color w:val="4472C4" w:themeColor="accent1"/>
                                <w:sz w:val="72"/>
                                <w:szCs w:val="72"/>
                                <w:lang w:val="nl-NL"/>
                              </w:rPr>
                              <w:t xml:space="preserve">             </w:t>
                            </w:r>
                            <w:r>
                              <w:rPr>
                                <w:rFonts w:asciiTheme="majorHAnsi" w:eastAsiaTheme="majorEastAsia" w:hAnsiTheme="majorHAnsi" w:cstheme="majorBidi"/>
                                <w:caps/>
                                <w:color w:val="4472C4" w:themeColor="accent1"/>
                                <w:sz w:val="72"/>
                                <w:szCs w:val="72"/>
                                <w:lang w:val="nl-NL"/>
                              </w:rPr>
                              <w:t>DWA Project</w:t>
                            </w:r>
                          </w:p>
                        </w:sdtContent>
                      </w:sdt>
                    </w:txbxContent>
                  </v:textbox>
                </v:shape>
                <w10:wrap anchorx="page" anchory="page"/>
              </v:group>
            </w:pict>
          </mc:Fallback>
        </mc:AlternateContent>
      </w:r>
    </w:p>
    <w:sdt>
      <w:sdtPr>
        <w:id w:val="-1336376067"/>
        <w:docPartObj>
          <w:docPartGallery w:val="Cover Pages"/>
          <w:docPartUnique/>
        </w:docPartObj>
      </w:sdtPr>
      <w:sdtEndPr/>
      <w:sdtContent>
        <w:p w14:paraId="7E513BE3" w14:textId="0DF7000E" w:rsidR="00811A8E" w:rsidRPr="003B2878" w:rsidRDefault="00811A8E" w:rsidP="00811A8E"/>
        <w:p w14:paraId="0D7362A9" w14:textId="77777777" w:rsidR="00811A8E" w:rsidRPr="003B2878" w:rsidRDefault="00811A8E" w:rsidP="00811A8E">
          <w:r>
            <w:rPr>
              <w:noProof/>
            </w:rPr>
            <mc:AlternateContent>
              <mc:Choice Requires="wps">
                <w:drawing>
                  <wp:anchor distT="0" distB="0" distL="114300" distR="114300" simplePos="0" relativeHeight="251658240" behindDoc="0" locked="0" layoutInCell="1" allowOverlap="1" wp14:anchorId="3911F7EA" wp14:editId="0EF1A8E9">
                    <wp:simplePos x="0" y="0"/>
                    <wp:positionH relativeFrom="margin">
                      <wp:posOffset>-400050</wp:posOffset>
                    </wp:positionH>
                    <wp:positionV relativeFrom="paragraph">
                      <wp:posOffset>6381750</wp:posOffset>
                    </wp:positionV>
                    <wp:extent cx="6505575" cy="2186940"/>
                    <wp:effectExtent l="0" t="0" r="0" b="3810"/>
                    <wp:wrapNone/>
                    <wp:docPr id="2" name="Tekstvak 2"/>
                    <wp:cNvGraphicFramePr/>
                    <a:graphic xmlns:a="http://schemas.openxmlformats.org/drawingml/2006/main">
                      <a:graphicData uri="http://schemas.microsoft.com/office/word/2010/wordprocessingShape">
                        <wps:wsp>
                          <wps:cNvSpPr txBox="1"/>
                          <wps:spPr>
                            <a:xfrm>
                              <a:off x="0" y="0"/>
                              <a:ext cx="6505575" cy="2186940"/>
                            </a:xfrm>
                            <a:prstGeom prst="rect">
                              <a:avLst/>
                            </a:prstGeom>
                            <a:noFill/>
                            <a:ln w="6350">
                              <a:noFill/>
                            </a:ln>
                          </wps:spPr>
                          <wps:txbx>
                            <w:txbxContent>
                              <w:p w14:paraId="558745D6" w14:textId="76574E36" w:rsidR="00B90330" w:rsidRPr="00B90330" w:rsidRDefault="00811A8E" w:rsidP="00B90330">
                                <w:pPr>
                                  <w:pStyle w:val="Geenafstand"/>
                                  <w:spacing w:before="120"/>
                                  <w:ind w:left="2160" w:hanging="2160"/>
                                  <w:rPr>
                                    <w:color w:val="FFFFFF" w:themeColor="background1"/>
                                    <w:lang w:val="nl-NL"/>
                                  </w:rPr>
                                </w:pPr>
                                <w:r w:rsidRPr="008F5823">
                                  <w:rPr>
                                    <w:color w:val="FFFFFF" w:themeColor="background1"/>
                                    <w:lang w:val="nl-NL"/>
                                  </w:rPr>
                                  <w:t>Auteurs:</w:t>
                                </w:r>
                                <w:r w:rsidR="006F7330" w:rsidRPr="008F5823">
                                  <w:rPr>
                                    <w:color w:val="FFFFFF" w:themeColor="background1"/>
                                    <w:lang w:val="nl-NL"/>
                                  </w:rPr>
                                  <w:tab/>
                                  <w:t xml:space="preserve">Steven </w:t>
                                </w:r>
                                <w:proofErr w:type="spellStart"/>
                                <w:r w:rsidR="006F7330" w:rsidRPr="008F5823">
                                  <w:rPr>
                                    <w:color w:val="FFFFFF" w:themeColor="background1"/>
                                    <w:lang w:val="nl-NL"/>
                                  </w:rPr>
                                  <w:t>Velderman</w:t>
                                </w:r>
                                <w:proofErr w:type="spellEnd"/>
                                <w:r w:rsidR="008F5823">
                                  <w:rPr>
                                    <w:color w:val="FFFFFF" w:themeColor="background1"/>
                                    <w:lang w:val="nl-NL"/>
                                  </w:rPr>
                                  <w:t xml:space="preserve"> (636657),</w:t>
                                </w:r>
                                <w:r w:rsidR="00C57501">
                                  <w:rPr>
                                    <w:color w:val="FFFFFF" w:themeColor="background1"/>
                                    <w:lang w:val="nl-NL"/>
                                  </w:rPr>
                                  <w:t xml:space="preserve"> </w:t>
                                </w:r>
                                <w:proofErr w:type="spellStart"/>
                                <w:r w:rsidR="00C57501">
                                  <w:rPr>
                                    <w:color w:val="FFFFFF" w:themeColor="background1"/>
                                    <w:lang w:val="nl-NL"/>
                                  </w:rPr>
                                  <w:t>Kachung</w:t>
                                </w:r>
                                <w:proofErr w:type="spellEnd"/>
                                <w:r w:rsidR="00C57501">
                                  <w:rPr>
                                    <w:color w:val="FFFFFF" w:themeColor="background1"/>
                                    <w:lang w:val="nl-NL"/>
                                  </w:rPr>
                                  <w:t xml:space="preserve"> Li (</w:t>
                                </w:r>
                                <w:r w:rsidR="0088682A">
                                  <w:rPr>
                                    <w:color w:val="FFFFFF" w:themeColor="background1"/>
                                    <w:lang w:val="nl-NL"/>
                                  </w:rPr>
                                  <w:t>642552</w:t>
                                </w:r>
                                <w:r w:rsidR="00C57501">
                                  <w:rPr>
                                    <w:color w:val="FFFFFF" w:themeColor="background1"/>
                                    <w:lang w:val="nl-NL"/>
                                  </w:rPr>
                                  <w:t>)</w:t>
                                </w:r>
                                <w:r w:rsidR="00770C4B">
                                  <w:rPr>
                                    <w:color w:val="FFFFFF" w:themeColor="background1"/>
                                    <w:lang w:val="nl-NL"/>
                                  </w:rPr>
                                  <w:t xml:space="preserve">, </w:t>
                                </w:r>
                                <w:r w:rsidR="006F509E">
                                  <w:rPr>
                                    <w:color w:val="FFFFFF" w:themeColor="background1"/>
                                    <w:lang w:val="nl-NL"/>
                                  </w:rPr>
                                  <w:t>A</w:t>
                                </w:r>
                                <w:r w:rsidR="00490EE1">
                                  <w:rPr>
                                    <w:color w:val="FFFFFF" w:themeColor="background1"/>
                                    <w:lang w:val="nl-NL"/>
                                  </w:rPr>
                                  <w:t>lex Cheng (636749)</w:t>
                                </w:r>
                                <w:r w:rsidR="00B90330">
                                  <w:rPr>
                                    <w:color w:val="FFFFFF" w:themeColor="background1"/>
                                    <w:lang w:val="nl-NL"/>
                                  </w:rPr>
                                  <w:t xml:space="preserve">, </w:t>
                                </w:r>
                                <w:proofErr w:type="spellStart"/>
                                <w:r w:rsidR="00B90330" w:rsidRPr="00B90330">
                                  <w:rPr>
                                    <w:color w:val="FFFFFF" w:themeColor="background1"/>
                                    <w:lang w:val="nl-NL"/>
                                  </w:rPr>
                                  <w:t>Ritse</w:t>
                                </w:r>
                                <w:proofErr w:type="spellEnd"/>
                                <w:r w:rsidR="00B90330" w:rsidRPr="00B90330">
                                  <w:rPr>
                                    <w:color w:val="FFFFFF" w:themeColor="background1"/>
                                    <w:lang w:val="nl-NL"/>
                                  </w:rPr>
                                  <w:t xml:space="preserve"> Huiskes </w:t>
                                </w:r>
                                <w:r w:rsidR="00B32CDE">
                                  <w:rPr>
                                    <w:color w:val="FFFFFF" w:themeColor="background1"/>
                                    <w:lang w:val="nl-NL"/>
                                  </w:rPr>
                                  <w:t>(</w:t>
                                </w:r>
                                <w:r w:rsidR="00B90330" w:rsidRPr="00B90330">
                                  <w:rPr>
                                    <w:color w:val="FFFFFF" w:themeColor="background1"/>
                                    <w:lang w:val="nl-NL"/>
                                  </w:rPr>
                                  <w:t>661137</w:t>
                                </w:r>
                                <w:r w:rsidR="00B32CDE">
                                  <w:rPr>
                                    <w:color w:val="FFFFFF" w:themeColor="background1"/>
                                    <w:lang w:val="nl-NL"/>
                                  </w:rPr>
                                  <w:t>)</w:t>
                                </w:r>
                                <w:r w:rsidR="00B90330" w:rsidRPr="00B90330">
                                  <w:rPr>
                                    <w:color w:val="FFFFFF" w:themeColor="background1"/>
                                    <w:lang w:val="nl-NL"/>
                                  </w:rPr>
                                  <w:t>,</w:t>
                                </w:r>
                                <w:r w:rsidR="00B90330">
                                  <w:rPr>
                                    <w:color w:val="FFFFFF" w:themeColor="background1"/>
                                    <w:lang w:val="nl-NL"/>
                                  </w:rPr>
                                  <w:t xml:space="preserve"> Glenn Hulscher (</w:t>
                                </w:r>
                                <w:r w:rsidR="002F3AF7">
                                  <w:rPr>
                                    <w:color w:val="FFFFFF" w:themeColor="background1"/>
                                    <w:lang w:val="nl-NL"/>
                                  </w:rPr>
                                  <w:t>568554)</w:t>
                                </w:r>
                              </w:p>
                              <w:p w14:paraId="7F4550F7" w14:textId="00A98EB1" w:rsidR="00811A8E" w:rsidRPr="008F5823" w:rsidRDefault="00811A8E" w:rsidP="00811A8E">
                                <w:pPr>
                                  <w:pStyle w:val="Geenafstand"/>
                                  <w:rPr>
                                    <w:color w:val="FFFFFF" w:themeColor="background1"/>
                                    <w:lang w:val="nl-NL"/>
                                  </w:rPr>
                                </w:pPr>
                                <w:r w:rsidRPr="008F5823">
                                  <w:rPr>
                                    <w:color w:val="FFFFFF" w:themeColor="background1"/>
                                    <w:lang w:val="nl-NL"/>
                                  </w:rPr>
                                  <w:t>Course:</w:t>
                                </w:r>
                                <w:r w:rsidRPr="008F5823">
                                  <w:rPr>
                                    <w:color w:val="FFFFFF" w:themeColor="background1"/>
                                    <w:lang w:val="nl-NL"/>
                                  </w:rPr>
                                  <w:tab/>
                                </w:r>
                                <w:r w:rsidRPr="008F5823">
                                  <w:rPr>
                                    <w:color w:val="FFFFFF" w:themeColor="background1"/>
                                    <w:lang w:val="nl-NL"/>
                                  </w:rPr>
                                  <w:tab/>
                                </w:r>
                                <w:r w:rsidRPr="008F5823">
                                  <w:rPr>
                                    <w:color w:val="FFFFFF" w:themeColor="background1"/>
                                    <w:lang w:val="nl-NL"/>
                                  </w:rPr>
                                  <w:tab/>
                                  <w:t>DWA Project</w:t>
                                </w:r>
                              </w:p>
                              <w:p w14:paraId="21400E8A" w14:textId="7ED1033B" w:rsidR="00811A8E" w:rsidRPr="0063661A" w:rsidRDefault="00811A8E" w:rsidP="00811A8E">
                                <w:pPr>
                                  <w:pStyle w:val="Geenafstand"/>
                                  <w:rPr>
                                    <w:color w:val="FFFFFF" w:themeColor="background1"/>
                                    <w:lang w:val="nl-NL"/>
                                  </w:rPr>
                                </w:pPr>
                                <w:r w:rsidRPr="0063661A">
                                  <w:rPr>
                                    <w:color w:val="FFFFFF" w:themeColor="background1"/>
                                    <w:lang w:val="nl-NL"/>
                                  </w:rPr>
                                  <w:t xml:space="preserve">Projectgroep: </w:t>
                                </w:r>
                                <w:r w:rsidRPr="0063661A">
                                  <w:rPr>
                                    <w:color w:val="FFFFFF" w:themeColor="background1"/>
                                    <w:lang w:val="nl-NL"/>
                                  </w:rPr>
                                  <w:tab/>
                                </w:r>
                                <w:r w:rsidRPr="0063661A">
                                  <w:rPr>
                                    <w:color w:val="FFFFFF" w:themeColor="background1"/>
                                    <w:lang w:val="nl-NL"/>
                                  </w:rPr>
                                  <w:tab/>
                                </w:r>
                                <w:proofErr w:type="spellStart"/>
                                <w:r>
                                  <w:rPr>
                                    <w:color w:val="FFFFFF" w:themeColor="background1"/>
                                    <w:lang w:val="nl-NL"/>
                                  </w:rPr>
                                  <w:t>Pardellos</w:t>
                                </w:r>
                                <w:proofErr w:type="spellEnd"/>
                              </w:p>
                              <w:p w14:paraId="2ECD3290" w14:textId="290D533B" w:rsidR="00811A8E" w:rsidRPr="0063661A" w:rsidRDefault="00811A8E" w:rsidP="00811A8E">
                                <w:pPr>
                                  <w:pStyle w:val="Geenafstand"/>
                                  <w:rPr>
                                    <w:color w:val="FFFFFF" w:themeColor="background1"/>
                                    <w:lang w:val="nl-NL"/>
                                  </w:rPr>
                                </w:pPr>
                                <w:r w:rsidRPr="0063661A">
                                  <w:rPr>
                                    <w:color w:val="FFFFFF" w:themeColor="background1"/>
                                    <w:lang w:val="nl-NL"/>
                                  </w:rPr>
                                  <w:t xml:space="preserve">Docenten: </w:t>
                                </w:r>
                                <w:r w:rsidRPr="0063661A">
                                  <w:rPr>
                                    <w:color w:val="FFFFFF" w:themeColor="background1"/>
                                    <w:lang w:val="nl-NL"/>
                                  </w:rPr>
                                  <w:tab/>
                                </w:r>
                                <w:r w:rsidRPr="0063661A">
                                  <w:rPr>
                                    <w:color w:val="FFFFFF" w:themeColor="background1"/>
                                    <w:lang w:val="nl-NL"/>
                                  </w:rPr>
                                  <w:tab/>
                                </w:r>
                                <w:r w:rsidR="0000372C">
                                  <w:rPr>
                                    <w:color w:val="FFFFFF" w:themeColor="background1"/>
                                    <w:lang w:val="nl-NL"/>
                                  </w:rPr>
                                  <w:t>Robert Holwerda, Sander Leer, Helen Visser</w:t>
                                </w:r>
                                <w:r w:rsidRPr="0063661A">
                                  <w:rPr>
                                    <w:color w:val="FFFFFF" w:themeColor="background1"/>
                                    <w:lang w:val="nl-NL"/>
                                  </w:rPr>
                                  <w:tab/>
                                </w:r>
                                <w:r w:rsidRPr="0063661A">
                                  <w:rPr>
                                    <w:color w:val="FFFFFF" w:themeColor="background1"/>
                                    <w:lang w:val="nl-NL"/>
                                  </w:rPr>
                                  <w:tab/>
                                </w:r>
                              </w:p>
                              <w:p w14:paraId="11197B75" w14:textId="10E8723F" w:rsidR="00811A8E" w:rsidRPr="0063661A" w:rsidRDefault="00811A8E" w:rsidP="00811A8E">
                                <w:pPr>
                                  <w:pStyle w:val="Geenafstand"/>
                                  <w:rPr>
                                    <w:color w:val="FFFFFF" w:themeColor="background1"/>
                                    <w:lang w:val="nl-NL"/>
                                  </w:rPr>
                                </w:pPr>
                                <w:r w:rsidRPr="0063661A">
                                  <w:rPr>
                                    <w:color w:val="FFFFFF" w:themeColor="background1"/>
                                    <w:lang w:val="nl-NL"/>
                                  </w:rPr>
                                  <w:t xml:space="preserve">Datum: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1</w:t>
                                </w:r>
                                <w:r>
                                  <w:rPr>
                                    <w:color w:val="FFFFFF" w:themeColor="background1"/>
                                    <w:lang w:val="nl-NL"/>
                                  </w:rPr>
                                  <w:t>0</w:t>
                                </w:r>
                                <w:r w:rsidRPr="0063661A">
                                  <w:rPr>
                                    <w:color w:val="FFFFFF" w:themeColor="background1"/>
                                    <w:lang w:val="nl-NL"/>
                                  </w:rPr>
                                  <w:t>-</w:t>
                                </w:r>
                                <w:r>
                                  <w:rPr>
                                    <w:color w:val="FFFFFF" w:themeColor="background1"/>
                                    <w:lang w:val="nl-NL"/>
                                  </w:rPr>
                                  <w:t>11</w:t>
                                </w:r>
                                <w:r w:rsidRPr="0063661A">
                                  <w:rPr>
                                    <w:color w:val="FFFFFF" w:themeColor="background1"/>
                                    <w:lang w:val="nl-NL"/>
                                  </w:rPr>
                                  <w:t>-2020</w:t>
                                </w:r>
                              </w:p>
                              <w:p w14:paraId="19A1F360" w14:textId="77777777" w:rsidR="00811A8E" w:rsidRPr="0063661A" w:rsidRDefault="00811A8E" w:rsidP="00811A8E">
                                <w:pPr>
                                  <w:pStyle w:val="Geenafstand"/>
                                  <w:rPr>
                                    <w:color w:val="FFFFFF" w:themeColor="background1"/>
                                    <w:lang w:val="nl-NL"/>
                                  </w:rPr>
                                </w:pPr>
                                <w:r w:rsidRPr="0063661A">
                                  <w:rPr>
                                    <w:color w:val="FFFFFF" w:themeColor="background1"/>
                                    <w:lang w:val="nl-NL"/>
                                  </w:rPr>
                                  <w:t xml:space="preserve">Plaats: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Ruitenberglaan 26, Arnhem</w:t>
                                </w:r>
                              </w:p>
                              <w:p w14:paraId="7502625E" w14:textId="77777777" w:rsidR="00811A8E" w:rsidRPr="00EE10AF" w:rsidRDefault="00811A8E" w:rsidP="00811A8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F7EA" id="Tekstvak 2" o:spid="_x0000_s1030" type="#_x0000_t202" style="position:absolute;margin-left:-31.5pt;margin-top:502.5pt;width:512.25pt;height:17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" filled="f" stroked="f" strokeweight=".5pt">
                    <v:textbox>
                      <w:txbxContent>
                        <w:p w14:paraId="558745D6" w14:textId="76574E36" w:rsidR="00B90330" w:rsidRPr="00B90330" w:rsidRDefault="00811A8E" w:rsidP="00B90330">
                          <w:pPr>
                            <w:pStyle w:val="Geenafstand"/>
                            <w:spacing w:before="120"/>
                            <w:ind w:left="2160" w:hanging="2160"/>
                            <w:rPr>
                              <w:color w:val="FFFFFF" w:themeColor="background1"/>
                              <w:lang w:val="nl-NL"/>
                            </w:rPr>
                          </w:pPr>
                          <w:r w:rsidRPr="008F5823">
                            <w:rPr>
                              <w:color w:val="FFFFFF" w:themeColor="background1"/>
                              <w:lang w:val="nl-NL"/>
                            </w:rPr>
                            <w:t>Auteurs:</w:t>
                          </w:r>
                          <w:r w:rsidR="006F7330" w:rsidRPr="008F5823">
                            <w:rPr>
                              <w:color w:val="FFFFFF" w:themeColor="background1"/>
                              <w:lang w:val="nl-NL"/>
                            </w:rPr>
                            <w:tab/>
                            <w:t xml:space="preserve">Steven </w:t>
                          </w:r>
                          <w:proofErr w:type="spellStart"/>
                          <w:r w:rsidR="006F7330" w:rsidRPr="008F5823">
                            <w:rPr>
                              <w:color w:val="FFFFFF" w:themeColor="background1"/>
                              <w:lang w:val="nl-NL"/>
                            </w:rPr>
                            <w:t>Velderman</w:t>
                          </w:r>
                          <w:proofErr w:type="spellEnd"/>
                          <w:r w:rsidR="008F5823">
                            <w:rPr>
                              <w:color w:val="FFFFFF" w:themeColor="background1"/>
                              <w:lang w:val="nl-NL"/>
                            </w:rPr>
                            <w:t xml:space="preserve"> (636657),</w:t>
                          </w:r>
                          <w:r w:rsidR="00C57501">
                            <w:rPr>
                              <w:color w:val="FFFFFF" w:themeColor="background1"/>
                              <w:lang w:val="nl-NL"/>
                            </w:rPr>
                            <w:t xml:space="preserve"> </w:t>
                          </w:r>
                          <w:proofErr w:type="spellStart"/>
                          <w:r w:rsidR="00C57501">
                            <w:rPr>
                              <w:color w:val="FFFFFF" w:themeColor="background1"/>
                              <w:lang w:val="nl-NL"/>
                            </w:rPr>
                            <w:t>Kachung</w:t>
                          </w:r>
                          <w:proofErr w:type="spellEnd"/>
                          <w:r w:rsidR="00C57501">
                            <w:rPr>
                              <w:color w:val="FFFFFF" w:themeColor="background1"/>
                              <w:lang w:val="nl-NL"/>
                            </w:rPr>
                            <w:t xml:space="preserve"> Li (</w:t>
                          </w:r>
                          <w:r w:rsidR="0088682A">
                            <w:rPr>
                              <w:color w:val="FFFFFF" w:themeColor="background1"/>
                              <w:lang w:val="nl-NL"/>
                            </w:rPr>
                            <w:t>642552</w:t>
                          </w:r>
                          <w:r w:rsidR="00C57501">
                            <w:rPr>
                              <w:color w:val="FFFFFF" w:themeColor="background1"/>
                              <w:lang w:val="nl-NL"/>
                            </w:rPr>
                            <w:t>)</w:t>
                          </w:r>
                          <w:r w:rsidR="00770C4B">
                            <w:rPr>
                              <w:color w:val="FFFFFF" w:themeColor="background1"/>
                              <w:lang w:val="nl-NL"/>
                            </w:rPr>
                            <w:t xml:space="preserve">, </w:t>
                          </w:r>
                          <w:r w:rsidR="006F509E">
                            <w:rPr>
                              <w:color w:val="FFFFFF" w:themeColor="background1"/>
                              <w:lang w:val="nl-NL"/>
                            </w:rPr>
                            <w:t>A</w:t>
                          </w:r>
                          <w:r w:rsidR="00490EE1">
                            <w:rPr>
                              <w:color w:val="FFFFFF" w:themeColor="background1"/>
                              <w:lang w:val="nl-NL"/>
                            </w:rPr>
                            <w:t>lex Cheng (636749)</w:t>
                          </w:r>
                          <w:r w:rsidR="00B90330">
                            <w:rPr>
                              <w:color w:val="FFFFFF" w:themeColor="background1"/>
                              <w:lang w:val="nl-NL"/>
                            </w:rPr>
                            <w:t xml:space="preserve">, </w:t>
                          </w:r>
                          <w:proofErr w:type="spellStart"/>
                          <w:r w:rsidR="00B90330" w:rsidRPr="00B90330">
                            <w:rPr>
                              <w:color w:val="FFFFFF" w:themeColor="background1"/>
                              <w:lang w:val="nl-NL"/>
                            </w:rPr>
                            <w:t>Ritse</w:t>
                          </w:r>
                          <w:proofErr w:type="spellEnd"/>
                          <w:r w:rsidR="00B90330" w:rsidRPr="00B90330">
                            <w:rPr>
                              <w:color w:val="FFFFFF" w:themeColor="background1"/>
                              <w:lang w:val="nl-NL"/>
                            </w:rPr>
                            <w:t xml:space="preserve"> Huiskes </w:t>
                          </w:r>
                          <w:r w:rsidR="00B32CDE">
                            <w:rPr>
                              <w:color w:val="FFFFFF" w:themeColor="background1"/>
                              <w:lang w:val="nl-NL"/>
                            </w:rPr>
                            <w:t>(</w:t>
                          </w:r>
                          <w:r w:rsidR="00B90330" w:rsidRPr="00B90330">
                            <w:rPr>
                              <w:color w:val="FFFFFF" w:themeColor="background1"/>
                              <w:lang w:val="nl-NL"/>
                            </w:rPr>
                            <w:t>661137</w:t>
                          </w:r>
                          <w:r w:rsidR="00B32CDE">
                            <w:rPr>
                              <w:color w:val="FFFFFF" w:themeColor="background1"/>
                              <w:lang w:val="nl-NL"/>
                            </w:rPr>
                            <w:t>)</w:t>
                          </w:r>
                          <w:r w:rsidR="00B90330" w:rsidRPr="00B90330">
                            <w:rPr>
                              <w:color w:val="FFFFFF" w:themeColor="background1"/>
                              <w:lang w:val="nl-NL"/>
                            </w:rPr>
                            <w:t>,</w:t>
                          </w:r>
                          <w:r w:rsidR="00B90330">
                            <w:rPr>
                              <w:color w:val="FFFFFF" w:themeColor="background1"/>
                              <w:lang w:val="nl-NL"/>
                            </w:rPr>
                            <w:t xml:space="preserve"> Glenn Hulscher (</w:t>
                          </w:r>
                          <w:r w:rsidR="002F3AF7">
                            <w:rPr>
                              <w:color w:val="FFFFFF" w:themeColor="background1"/>
                              <w:lang w:val="nl-NL"/>
                            </w:rPr>
                            <w:t>568554)</w:t>
                          </w:r>
                        </w:p>
                        <w:p w14:paraId="7F4550F7" w14:textId="00A98EB1" w:rsidR="00811A8E" w:rsidRPr="008F5823" w:rsidRDefault="00811A8E" w:rsidP="00811A8E">
                          <w:pPr>
                            <w:pStyle w:val="Geenafstand"/>
                            <w:rPr>
                              <w:color w:val="FFFFFF" w:themeColor="background1"/>
                              <w:lang w:val="nl-NL"/>
                            </w:rPr>
                          </w:pPr>
                          <w:r w:rsidRPr="008F5823">
                            <w:rPr>
                              <w:color w:val="FFFFFF" w:themeColor="background1"/>
                              <w:lang w:val="nl-NL"/>
                            </w:rPr>
                            <w:t>Course:</w:t>
                          </w:r>
                          <w:r w:rsidRPr="008F5823">
                            <w:rPr>
                              <w:color w:val="FFFFFF" w:themeColor="background1"/>
                              <w:lang w:val="nl-NL"/>
                            </w:rPr>
                            <w:tab/>
                          </w:r>
                          <w:r w:rsidRPr="008F5823">
                            <w:rPr>
                              <w:color w:val="FFFFFF" w:themeColor="background1"/>
                              <w:lang w:val="nl-NL"/>
                            </w:rPr>
                            <w:tab/>
                          </w:r>
                          <w:r w:rsidRPr="008F5823">
                            <w:rPr>
                              <w:color w:val="FFFFFF" w:themeColor="background1"/>
                              <w:lang w:val="nl-NL"/>
                            </w:rPr>
                            <w:tab/>
                            <w:t>DWA Project</w:t>
                          </w:r>
                        </w:p>
                        <w:p w14:paraId="21400E8A" w14:textId="7ED1033B" w:rsidR="00811A8E" w:rsidRPr="0063661A" w:rsidRDefault="00811A8E" w:rsidP="00811A8E">
                          <w:pPr>
                            <w:pStyle w:val="Geenafstand"/>
                            <w:rPr>
                              <w:color w:val="FFFFFF" w:themeColor="background1"/>
                              <w:lang w:val="nl-NL"/>
                            </w:rPr>
                          </w:pPr>
                          <w:r w:rsidRPr="0063661A">
                            <w:rPr>
                              <w:color w:val="FFFFFF" w:themeColor="background1"/>
                              <w:lang w:val="nl-NL"/>
                            </w:rPr>
                            <w:t xml:space="preserve">Projectgroep: </w:t>
                          </w:r>
                          <w:r w:rsidRPr="0063661A">
                            <w:rPr>
                              <w:color w:val="FFFFFF" w:themeColor="background1"/>
                              <w:lang w:val="nl-NL"/>
                            </w:rPr>
                            <w:tab/>
                          </w:r>
                          <w:r w:rsidRPr="0063661A">
                            <w:rPr>
                              <w:color w:val="FFFFFF" w:themeColor="background1"/>
                              <w:lang w:val="nl-NL"/>
                            </w:rPr>
                            <w:tab/>
                          </w:r>
                          <w:proofErr w:type="spellStart"/>
                          <w:r>
                            <w:rPr>
                              <w:color w:val="FFFFFF" w:themeColor="background1"/>
                              <w:lang w:val="nl-NL"/>
                            </w:rPr>
                            <w:t>Pardellos</w:t>
                          </w:r>
                          <w:proofErr w:type="spellEnd"/>
                        </w:p>
                        <w:p w14:paraId="2ECD3290" w14:textId="290D533B" w:rsidR="00811A8E" w:rsidRPr="0063661A" w:rsidRDefault="00811A8E" w:rsidP="00811A8E">
                          <w:pPr>
                            <w:pStyle w:val="Geenafstand"/>
                            <w:rPr>
                              <w:color w:val="FFFFFF" w:themeColor="background1"/>
                              <w:lang w:val="nl-NL"/>
                            </w:rPr>
                          </w:pPr>
                          <w:r w:rsidRPr="0063661A">
                            <w:rPr>
                              <w:color w:val="FFFFFF" w:themeColor="background1"/>
                              <w:lang w:val="nl-NL"/>
                            </w:rPr>
                            <w:t xml:space="preserve">Docenten: </w:t>
                          </w:r>
                          <w:r w:rsidRPr="0063661A">
                            <w:rPr>
                              <w:color w:val="FFFFFF" w:themeColor="background1"/>
                              <w:lang w:val="nl-NL"/>
                            </w:rPr>
                            <w:tab/>
                          </w:r>
                          <w:r w:rsidRPr="0063661A">
                            <w:rPr>
                              <w:color w:val="FFFFFF" w:themeColor="background1"/>
                              <w:lang w:val="nl-NL"/>
                            </w:rPr>
                            <w:tab/>
                          </w:r>
                          <w:r w:rsidR="0000372C">
                            <w:rPr>
                              <w:color w:val="FFFFFF" w:themeColor="background1"/>
                              <w:lang w:val="nl-NL"/>
                            </w:rPr>
                            <w:t>Robert Holwerda, Sander Leer, Helen Visser</w:t>
                          </w:r>
                          <w:r w:rsidRPr="0063661A">
                            <w:rPr>
                              <w:color w:val="FFFFFF" w:themeColor="background1"/>
                              <w:lang w:val="nl-NL"/>
                            </w:rPr>
                            <w:tab/>
                          </w:r>
                          <w:r w:rsidRPr="0063661A">
                            <w:rPr>
                              <w:color w:val="FFFFFF" w:themeColor="background1"/>
                              <w:lang w:val="nl-NL"/>
                            </w:rPr>
                            <w:tab/>
                          </w:r>
                        </w:p>
                        <w:p w14:paraId="11197B75" w14:textId="10E8723F" w:rsidR="00811A8E" w:rsidRPr="0063661A" w:rsidRDefault="00811A8E" w:rsidP="00811A8E">
                          <w:pPr>
                            <w:pStyle w:val="Geenafstand"/>
                            <w:rPr>
                              <w:color w:val="FFFFFF" w:themeColor="background1"/>
                              <w:lang w:val="nl-NL"/>
                            </w:rPr>
                          </w:pPr>
                          <w:r w:rsidRPr="0063661A">
                            <w:rPr>
                              <w:color w:val="FFFFFF" w:themeColor="background1"/>
                              <w:lang w:val="nl-NL"/>
                            </w:rPr>
                            <w:t xml:space="preserve">Datum: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1</w:t>
                          </w:r>
                          <w:r>
                            <w:rPr>
                              <w:color w:val="FFFFFF" w:themeColor="background1"/>
                              <w:lang w:val="nl-NL"/>
                            </w:rPr>
                            <w:t>0</w:t>
                          </w:r>
                          <w:r w:rsidRPr="0063661A">
                            <w:rPr>
                              <w:color w:val="FFFFFF" w:themeColor="background1"/>
                              <w:lang w:val="nl-NL"/>
                            </w:rPr>
                            <w:t>-</w:t>
                          </w:r>
                          <w:r>
                            <w:rPr>
                              <w:color w:val="FFFFFF" w:themeColor="background1"/>
                              <w:lang w:val="nl-NL"/>
                            </w:rPr>
                            <w:t>11</w:t>
                          </w:r>
                          <w:r w:rsidRPr="0063661A">
                            <w:rPr>
                              <w:color w:val="FFFFFF" w:themeColor="background1"/>
                              <w:lang w:val="nl-NL"/>
                            </w:rPr>
                            <w:t>-2020</w:t>
                          </w:r>
                        </w:p>
                        <w:p w14:paraId="19A1F360" w14:textId="77777777" w:rsidR="00811A8E" w:rsidRPr="0063661A" w:rsidRDefault="00811A8E" w:rsidP="00811A8E">
                          <w:pPr>
                            <w:pStyle w:val="Geenafstand"/>
                            <w:rPr>
                              <w:color w:val="FFFFFF" w:themeColor="background1"/>
                              <w:lang w:val="nl-NL"/>
                            </w:rPr>
                          </w:pPr>
                          <w:r w:rsidRPr="0063661A">
                            <w:rPr>
                              <w:color w:val="FFFFFF" w:themeColor="background1"/>
                              <w:lang w:val="nl-NL"/>
                            </w:rPr>
                            <w:t xml:space="preserve">Plaats: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Ruitenberglaan 26, Arnhem</w:t>
                          </w:r>
                        </w:p>
                        <w:p w14:paraId="7502625E" w14:textId="77777777" w:rsidR="00811A8E" w:rsidRPr="00EE10AF" w:rsidRDefault="00811A8E" w:rsidP="00811A8E">
                          <w:pPr>
                            <w:rPr>
                              <w:color w:val="FFFFFF" w:themeColor="background1"/>
                            </w:rPr>
                          </w:pPr>
                        </w:p>
                      </w:txbxContent>
                    </v:textbox>
                    <w10:wrap anchorx="margin"/>
                  </v:shape>
                </w:pict>
              </mc:Fallback>
            </mc:AlternateContent>
          </w:r>
          <w:r w:rsidRPr="003B2878">
            <w:br w:type="page"/>
          </w:r>
        </w:p>
      </w:sdtContent>
    </w:sdt>
    <w:sdt>
      <w:sdtPr>
        <w:rPr>
          <w:rFonts w:asciiTheme="minorHAnsi" w:eastAsiaTheme="minorHAnsi" w:hAnsiTheme="minorHAnsi" w:cstheme="minorBidi"/>
          <w:color w:val="auto"/>
          <w:sz w:val="22"/>
          <w:szCs w:val="22"/>
          <w:lang w:eastAsia="en-US"/>
        </w:rPr>
        <w:id w:val="-1411373697"/>
        <w:docPartObj>
          <w:docPartGallery w:val="Table of Contents"/>
          <w:docPartUnique/>
        </w:docPartObj>
      </w:sdtPr>
      <w:sdtEndPr>
        <w:rPr>
          <w:b/>
          <w:bCs/>
        </w:rPr>
      </w:sdtEndPr>
      <w:sdtContent>
        <w:p w14:paraId="37A3C3BE" w14:textId="3F4BB1CD" w:rsidR="000730E9" w:rsidRDefault="000730E9">
          <w:pPr>
            <w:pStyle w:val="Kopvaninhoudsopgave"/>
          </w:pPr>
          <w:r>
            <w:t>Inhoud</w:t>
          </w:r>
        </w:p>
        <w:p w14:paraId="29D0E942" w14:textId="52462E06" w:rsidR="007150AC" w:rsidRDefault="000730E9">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56065489" w:history="1">
            <w:r w:rsidR="007150AC" w:rsidRPr="006E6895">
              <w:rPr>
                <w:rStyle w:val="Hyperlink"/>
                <w:noProof/>
              </w:rPr>
              <w:t>1. Inleiding</w:t>
            </w:r>
            <w:r w:rsidR="007150AC">
              <w:rPr>
                <w:noProof/>
                <w:webHidden/>
              </w:rPr>
              <w:tab/>
            </w:r>
            <w:r w:rsidR="007150AC">
              <w:rPr>
                <w:noProof/>
                <w:webHidden/>
              </w:rPr>
              <w:fldChar w:fldCharType="begin"/>
            </w:r>
            <w:r w:rsidR="007150AC">
              <w:rPr>
                <w:noProof/>
                <w:webHidden/>
              </w:rPr>
              <w:instrText xml:space="preserve"> PAGEREF _Toc56065489 \h </w:instrText>
            </w:r>
            <w:r w:rsidR="007150AC">
              <w:rPr>
                <w:noProof/>
                <w:webHidden/>
              </w:rPr>
            </w:r>
            <w:r w:rsidR="007150AC">
              <w:rPr>
                <w:noProof/>
                <w:webHidden/>
              </w:rPr>
              <w:fldChar w:fldCharType="separate"/>
            </w:r>
            <w:r w:rsidR="007150AC">
              <w:rPr>
                <w:noProof/>
                <w:webHidden/>
              </w:rPr>
              <w:t>2</w:t>
            </w:r>
            <w:r w:rsidR="007150AC">
              <w:rPr>
                <w:noProof/>
                <w:webHidden/>
              </w:rPr>
              <w:fldChar w:fldCharType="end"/>
            </w:r>
          </w:hyperlink>
        </w:p>
        <w:p w14:paraId="4E915B2C" w14:textId="43C58C1D" w:rsidR="007150AC" w:rsidRDefault="00F90588">
          <w:pPr>
            <w:pStyle w:val="Inhopg1"/>
            <w:tabs>
              <w:tab w:val="right" w:leader="dot" w:pos="9016"/>
            </w:tabs>
            <w:rPr>
              <w:rFonts w:eastAsiaTheme="minorEastAsia"/>
              <w:noProof/>
            </w:rPr>
          </w:pPr>
          <w:hyperlink w:anchor="_Toc56065490" w:history="1">
            <w:r w:rsidR="007150AC" w:rsidRPr="006E6895">
              <w:rPr>
                <w:rStyle w:val="Hyperlink"/>
                <w:noProof/>
              </w:rPr>
              <w:t>2. Achtergrond van het project</w:t>
            </w:r>
            <w:r w:rsidR="007150AC">
              <w:rPr>
                <w:noProof/>
                <w:webHidden/>
              </w:rPr>
              <w:tab/>
            </w:r>
            <w:r w:rsidR="007150AC">
              <w:rPr>
                <w:noProof/>
                <w:webHidden/>
              </w:rPr>
              <w:fldChar w:fldCharType="begin"/>
            </w:r>
            <w:r w:rsidR="007150AC">
              <w:rPr>
                <w:noProof/>
                <w:webHidden/>
              </w:rPr>
              <w:instrText xml:space="preserve"> PAGEREF _Toc56065490 \h </w:instrText>
            </w:r>
            <w:r w:rsidR="007150AC">
              <w:rPr>
                <w:noProof/>
                <w:webHidden/>
              </w:rPr>
            </w:r>
            <w:r w:rsidR="007150AC">
              <w:rPr>
                <w:noProof/>
                <w:webHidden/>
              </w:rPr>
              <w:fldChar w:fldCharType="separate"/>
            </w:r>
            <w:r w:rsidR="007150AC">
              <w:rPr>
                <w:noProof/>
                <w:webHidden/>
              </w:rPr>
              <w:t>3</w:t>
            </w:r>
            <w:r w:rsidR="007150AC">
              <w:rPr>
                <w:noProof/>
                <w:webHidden/>
              </w:rPr>
              <w:fldChar w:fldCharType="end"/>
            </w:r>
          </w:hyperlink>
        </w:p>
        <w:p w14:paraId="39638ACA" w14:textId="38DAB2D5" w:rsidR="007150AC" w:rsidRDefault="00F90588">
          <w:pPr>
            <w:pStyle w:val="Inhopg1"/>
            <w:tabs>
              <w:tab w:val="right" w:leader="dot" w:pos="9016"/>
            </w:tabs>
            <w:rPr>
              <w:rFonts w:eastAsiaTheme="minorEastAsia"/>
              <w:noProof/>
            </w:rPr>
          </w:pPr>
          <w:hyperlink w:anchor="_Toc56065491" w:history="1">
            <w:r w:rsidR="007150AC" w:rsidRPr="006E6895">
              <w:rPr>
                <w:rStyle w:val="Hyperlink"/>
                <w:noProof/>
              </w:rPr>
              <w:t>3. Doelstelling, opdracht en op te leveren resultaten voor het bedrijf en school</w:t>
            </w:r>
            <w:r w:rsidR="007150AC">
              <w:rPr>
                <w:noProof/>
                <w:webHidden/>
              </w:rPr>
              <w:tab/>
            </w:r>
            <w:r w:rsidR="007150AC">
              <w:rPr>
                <w:noProof/>
                <w:webHidden/>
              </w:rPr>
              <w:fldChar w:fldCharType="begin"/>
            </w:r>
            <w:r w:rsidR="007150AC">
              <w:rPr>
                <w:noProof/>
                <w:webHidden/>
              </w:rPr>
              <w:instrText xml:space="preserve"> PAGEREF _Toc56065491 \h </w:instrText>
            </w:r>
            <w:r w:rsidR="007150AC">
              <w:rPr>
                <w:noProof/>
                <w:webHidden/>
              </w:rPr>
            </w:r>
            <w:r w:rsidR="007150AC">
              <w:rPr>
                <w:noProof/>
                <w:webHidden/>
              </w:rPr>
              <w:fldChar w:fldCharType="separate"/>
            </w:r>
            <w:r w:rsidR="007150AC">
              <w:rPr>
                <w:noProof/>
                <w:webHidden/>
              </w:rPr>
              <w:t>4</w:t>
            </w:r>
            <w:r w:rsidR="007150AC">
              <w:rPr>
                <w:noProof/>
                <w:webHidden/>
              </w:rPr>
              <w:fldChar w:fldCharType="end"/>
            </w:r>
          </w:hyperlink>
        </w:p>
        <w:p w14:paraId="3AD03F20" w14:textId="0189CE93" w:rsidR="007150AC" w:rsidRDefault="00F90588">
          <w:pPr>
            <w:pStyle w:val="Inhopg1"/>
            <w:tabs>
              <w:tab w:val="right" w:leader="dot" w:pos="9016"/>
            </w:tabs>
            <w:rPr>
              <w:rFonts w:eastAsiaTheme="minorEastAsia"/>
              <w:noProof/>
            </w:rPr>
          </w:pPr>
          <w:hyperlink w:anchor="_Toc56065492" w:history="1">
            <w:r w:rsidR="007150AC" w:rsidRPr="006E6895">
              <w:rPr>
                <w:rStyle w:val="Hyperlink"/>
                <w:noProof/>
              </w:rPr>
              <w:t>4. Projectgrenzen</w:t>
            </w:r>
            <w:r w:rsidR="007150AC">
              <w:rPr>
                <w:noProof/>
                <w:webHidden/>
              </w:rPr>
              <w:tab/>
            </w:r>
            <w:r w:rsidR="007150AC">
              <w:rPr>
                <w:noProof/>
                <w:webHidden/>
              </w:rPr>
              <w:fldChar w:fldCharType="begin"/>
            </w:r>
            <w:r w:rsidR="007150AC">
              <w:rPr>
                <w:noProof/>
                <w:webHidden/>
              </w:rPr>
              <w:instrText xml:space="preserve"> PAGEREF _Toc56065492 \h </w:instrText>
            </w:r>
            <w:r w:rsidR="007150AC">
              <w:rPr>
                <w:noProof/>
                <w:webHidden/>
              </w:rPr>
            </w:r>
            <w:r w:rsidR="007150AC">
              <w:rPr>
                <w:noProof/>
                <w:webHidden/>
              </w:rPr>
              <w:fldChar w:fldCharType="separate"/>
            </w:r>
            <w:r w:rsidR="007150AC">
              <w:rPr>
                <w:noProof/>
                <w:webHidden/>
              </w:rPr>
              <w:t>5</w:t>
            </w:r>
            <w:r w:rsidR="007150AC">
              <w:rPr>
                <w:noProof/>
                <w:webHidden/>
              </w:rPr>
              <w:fldChar w:fldCharType="end"/>
            </w:r>
          </w:hyperlink>
        </w:p>
        <w:p w14:paraId="62127D00" w14:textId="32CDCEF0" w:rsidR="007150AC" w:rsidRDefault="00F90588">
          <w:pPr>
            <w:pStyle w:val="Inhopg1"/>
            <w:tabs>
              <w:tab w:val="right" w:leader="dot" w:pos="9016"/>
            </w:tabs>
            <w:rPr>
              <w:rFonts w:eastAsiaTheme="minorEastAsia"/>
              <w:noProof/>
            </w:rPr>
          </w:pPr>
          <w:hyperlink w:anchor="_Toc56065493" w:history="1">
            <w:r w:rsidR="007150AC" w:rsidRPr="006E6895">
              <w:rPr>
                <w:rStyle w:val="Hyperlink"/>
                <w:noProof/>
              </w:rPr>
              <w:t>5. Randvoorwaarden</w:t>
            </w:r>
            <w:r w:rsidR="007150AC">
              <w:rPr>
                <w:noProof/>
                <w:webHidden/>
              </w:rPr>
              <w:tab/>
            </w:r>
            <w:r w:rsidR="007150AC">
              <w:rPr>
                <w:noProof/>
                <w:webHidden/>
              </w:rPr>
              <w:fldChar w:fldCharType="begin"/>
            </w:r>
            <w:r w:rsidR="007150AC">
              <w:rPr>
                <w:noProof/>
                <w:webHidden/>
              </w:rPr>
              <w:instrText xml:space="preserve"> PAGEREF _Toc56065493 \h </w:instrText>
            </w:r>
            <w:r w:rsidR="007150AC">
              <w:rPr>
                <w:noProof/>
                <w:webHidden/>
              </w:rPr>
            </w:r>
            <w:r w:rsidR="007150AC">
              <w:rPr>
                <w:noProof/>
                <w:webHidden/>
              </w:rPr>
              <w:fldChar w:fldCharType="separate"/>
            </w:r>
            <w:r w:rsidR="007150AC">
              <w:rPr>
                <w:noProof/>
                <w:webHidden/>
              </w:rPr>
              <w:t>6</w:t>
            </w:r>
            <w:r w:rsidR="007150AC">
              <w:rPr>
                <w:noProof/>
                <w:webHidden/>
              </w:rPr>
              <w:fldChar w:fldCharType="end"/>
            </w:r>
          </w:hyperlink>
        </w:p>
        <w:p w14:paraId="7A5242B0" w14:textId="04B63E1D" w:rsidR="007150AC" w:rsidRDefault="00F90588">
          <w:pPr>
            <w:pStyle w:val="Inhopg1"/>
            <w:tabs>
              <w:tab w:val="right" w:leader="dot" w:pos="9016"/>
            </w:tabs>
            <w:rPr>
              <w:rFonts w:eastAsiaTheme="minorEastAsia"/>
              <w:noProof/>
            </w:rPr>
          </w:pPr>
          <w:hyperlink w:anchor="_Toc56065494" w:history="1">
            <w:r w:rsidR="007150AC" w:rsidRPr="006E6895">
              <w:rPr>
                <w:rStyle w:val="Hyperlink"/>
                <w:noProof/>
              </w:rPr>
              <w:t>6. Op te leveren producten en kwaliteitseisen</w:t>
            </w:r>
            <w:r w:rsidR="007150AC">
              <w:rPr>
                <w:noProof/>
                <w:webHidden/>
              </w:rPr>
              <w:tab/>
            </w:r>
            <w:r w:rsidR="007150AC">
              <w:rPr>
                <w:noProof/>
                <w:webHidden/>
              </w:rPr>
              <w:fldChar w:fldCharType="begin"/>
            </w:r>
            <w:r w:rsidR="007150AC">
              <w:rPr>
                <w:noProof/>
                <w:webHidden/>
              </w:rPr>
              <w:instrText xml:space="preserve"> PAGEREF _Toc56065494 \h </w:instrText>
            </w:r>
            <w:r w:rsidR="007150AC">
              <w:rPr>
                <w:noProof/>
                <w:webHidden/>
              </w:rPr>
            </w:r>
            <w:r w:rsidR="007150AC">
              <w:rPr>
                <w:noProof/>
                <w:webHidden/>
              </w:rPr>
              <w:fldChar w:fldCharType="separate"/>
            </w:r>
            <w:r w:rsidR="007150AC">
              <w:rPr>
                <w:noProof/>
                <w:webHidden/>
              </w:rPr>
              <w:t>7</w:t>
            </w:r>
            <w:r w:rsidR="007150AC">
              <w:rPr>
                <w:noProof/>
                <w:webHidden/>
              </w:rPr>
              <w:fldChar w:fldCharType="end"/>
            </w:r>
          </w:hyperlink>
        </w:p>
        <w:p w14:paraId="40D54409" w14:textId="6E5D5AF2" w:rsidR="007150AC" w:rsidRDefault="00F90588">
          <w:pPr>
            <w:pStyle w:val="Inhopg1"/>
            <w:tabs>
              <w:tab w:val="right" w:leader="dot" w:pos="9016"/>
            </w:tabs>
            <w:rPr>
              <w:rFonts w:eastAsiaTheme="minorEastAsia"/>
              <w:noProof/>
            </w:rPr>
          </w:pPr>
          <w:hyperlink w:anchor="_Toc56065495" w:history="1">
            <w:r w:rsidR="007150AC" w:rsidRPr="006E6895">
              <w:rPr>
                <w:rStyle w:val="Hyperlink"/>
                <w:noProof/>
              </w:rPr>
              <w:t>7. Ontwikkelmethoden</w:t>
            </w:r>
            <w:r w:rsidR="007150AC">
              <w:rPr>
                <w:noProof/>
                <w:webHidden/>
              </w:rPr>
              <w:tab/>
            </w:r>
            <w:r w:rsidR="007150AC">
              <w:rPr>
                <w:noProof/>
                <w:webHidden/>
              </w:rPr>
              <w:fldChar w:fldCharType="begin"/>
            </w:r>
            <w:r w:rsidR="007150AC">
              <w:rPr>
                <w:noProof/>
                <w:webHidden/>
              </w:rPr>
              <w:instrText xml:space="preserve"> PAGEREF _Toc56065495 \h </w:instrText>
            </w:r>
            <w:r w:rsidR="007150AC">
              <w:rPr>
                <w:noProof/>
                <w:webHidden/>
              </w:rPr>
            </w:r>
            <w:r w:rsidR="007150AC">
              <w:rPr>
                <w:noProof/>
                <w:webHidden/>
              </w:rPr>
              <w:fldChar w:fldCharType="separate"/>
            </w:r>
            <w:r w:rsidR="007150AC">
              <w:rPr>
                <w:noProof/>
                <w:webHidden/>
              </w:rPr>
              <w:t>9</w:t>
            </w:r>
            <w:r w:rsidR="007150AC">
              <w:rPr>
                <w:noProof/>
                <w:webHidden/>
              </w:rPr>
              <w:fldChar w:fldCharType="end"/>
            </w:r>
          </w:hyperlink>
        </w:p>
        <w:p w14:paraId="509FEEE7" w14:textId="3C2C993D" w:rsidR="007150AC" w:rsidRDefault="00F90588">
          <w:pPr>
            <w:pStyle w:val="Inhopg1"/>
            <w:tabs>
              <w:tab w:val="right" w:leader="dot" w:pos="9016"/>
            </w:tabs>
            <w:rPr>
              <w:rFonts w:eastAsiaTheme="minorEastAsia"/>
              <w:noProof/>
            </w:rPr>
          </w:pPr>
          <w:hyperlink w:anchor="_Toc56065496" w:history="1">
            <w:r w:rsidR="007150AC" w:rsidRPr="006E6895">
              <w:rPr>
                <w:rStyle w:val="Hyperlink"/>
                <w:noProof/>
              </w:rPr>
              <w:t>8. Projectorganisatie en communicatie</w:t>
            </w:r>
            <w:r w:rsidR="007150AC">
              <w:rPr>
                <w:noProof/>
                <w:webHidden/>
              </w:rPr>
              <w:tab/>
            </w:r>
            <w:r w:rsidR="007150AC">
              <w:rPr>
                <w:noProof/>
                <w:webHidden/>
              </w:rPr>
              <w:fldChar w:fldCharType="begin"/>
            </w:r>
            <w:r w:rsidR="007150AC">
              <w:rPr>
                <w:noProof/>
                <w:webHidden/>
              </w:rPr>
              <w:instrText xml:space="preserve"> PAGEREF _Toc56065496 \h </w:instrText>
            </w:r>
            <w:r w:rsidR="007150AC">
              <w:rPr>
                <w:noProof/>
                <w:webHidden/>
              </w:rPr>
            </w:r>
            <w:r w:rsidR="007150AC">
              <w:rPr>
                <w:noProof/>
                <w:webHidden/>
              </w:rPr>
              <w:fldChar w:fldCharType="separate"/>
            </w:r>
            <w:r w:rsidR="007150AC">
              <w:rPr>
                <w:noProof/>
                <w:webHidden/>
              </w:rPr>
              <w:t>10</w:t>
            </w:r>
            <w:r w:rsidR="007150AC">
              <w:rPr>
                <w:noProof/>
                <w:webHidden/>
              </w:rPr>
              <w:fldChar w:fldCharType="end"/>
            </w:r>
          </w:hyperlink>
        </w:p>
        <w:p w14:paraId="229CE165" w14:textId="24DC14E0" w:rsidR="007150AC" w:rsidRDefault="00F90588">
          <w:pPr>
            <w:pStyle w:val="Inhopg2"/>
            <w:tabs>
              <w:tab w:val="right" w:leader="dot" w:pos="9016"/>
            </w:tabs>
            <w:rPr>
              <w:rFonts w:eastAsiaTheme="minorEastAsia"/>
              <w:noProof/>
            </w:rPr>
          </w:pPr>
          <w:hyperlink w:anchor="_Toc56065497" w:history="1">
            <w:r w:rsidR="007150AC" w:rsidRPr="006E6895">
              <w:rPr>
                <w:rStyle w:val="Hyperlink"/>
                <w:rFonts w:ascii="Calibri Light" w:eastAsia="Calibri Light" w:hAnsi="Calibri Light" w:cs="Calibri Light"/>
                <w:noProof/>
                <w:lang w:val="nl"/>
              </w:rPr>
              <w:t>Indeling werkdag</w:t>
            </w:r>
            <w:r w:rsidR="007150AC">
              <w:rPr>
                <w:noProof/>
                <w:webHidden/>
              </w:rPr>
              <w:tab/>
            </w:r>
            <w:r w:rsidR="007150AC">
              <w:rPr>
                <w:noProof/>
                <w:webHidden/>
              </w:rPr>
              <w:fldChar w:fldCharType="begin"/>
            </w:r>
            <w:r w:rsidR="007150AC">
              <w:rPr>
                <w:noProof/>
                <w:webHidden/>
              </w:rPr>
              <w:instrText xml:space="preserve"> PAGEREF _Toc56065497 \h </w:instrText>
            </w:r>
            <w:r w:rsidR="007150AC">
              <w:rPr>
                <w:noProof/>
                <w:webHidden/>
              </w:rPr>
            </w:r>
            <w:r w:rsidR="007150AC">
              <w:rPr>
                <w:noProof/>
                <w:webHidden/>
              </w:rPr>
              <w:fldChar w:fldCharType="separate"/>
            </w:r>
            <w:r w:rsidR="007150AC">
              <w:rPr>
                <w:noProof/>
                <w:webHidden/>
              </w:rPr>
              <w:t>10</w:t>
            </w:r>
            <w:r w:rsidR="007150AC">
              <w:rPr>
                <w:noProof/>
                <w:webHidden/>
              </w:rPr>
              <w:fldChar w:fldCharType="end"/>
            </w:r>
          </w:hyperlink>
        </w:p>
        <w:p w14:paraId="777FB27C" w14:textId="5B86775D" w:rsidR="007150AC" w:rsidRDefault="00F90588">
          <w:pPr>
            <w:pStyle w:val="Inhopg2"/>
            <w:tabs>
              <w:tab w:val="right" w:leader="dot" w:pos="9016"/>
            </w:tabs>
            <w:rPr>
              <w:rFonts w:eastAsiaTheme="minorEastAsia"/>
              <w:noProof/>
            </w:rPr>
          </w:pPr>
          <w:hyperlink w:anchor="_Toc56065498" w:history="1">
            <w:r w:rsidR="007150AC" w:rsidRPr="006E6895">
              <w:rPr>
                <w:rStyle w:val="Hyperlink"/>
                <w:rFonts w:ascii="Calibri Light" w:eastAsia="Calibri Light" w:hAnsi="Calibri Light" w:cs="Calibri Light"/>
                <w:noProof/>
                <w:lang w:val="nl"/>
              </w:rPr>
              <w:t>Aanwezigheid</w:t>
            </w:r>
            <w:r w:rsidR="007150AC">
              <w:rPr>
                <w:noProof/>
                <w:webHidden/>
              </w:rPr>
              <w:tab/>
            </w:r>
            <w:r w:rsidR="007150AC">
              <w:rPr>
                <w:noProof/>
                <w:webHidden/>
              </w:rPr>
              <w:fldChar w:fldCharType="begin"/>
            </w:r>
            <w:r w:rsidR="007150AC">
              <w:rPr>
                <w:noProof/>
                <w:webHidden/>
              </w:rPr>
              <w:instrText xml:space="preserve"> PAGEREF _Toc56065498 \h </w:instrText>
            </w:r>
            <w:r w:rsidR="007150AC">
              <w:rPr>
                <w:noProof/>
                <w:webHidden/>
              </w:rPr>
            </w:r>
            <w:r w:rsidR="007150AC">
              <w:rPr>
                <w:noProof/>
                <w:webHidden/>
              </w:rPr>
              <w:fldChar w:fldCharType="separate"/>
            </w:r>
            <w:r w:rsidR="007150AC">
              <w:rPr>
                <w:noProof/>
                <w:webHidden/>
              </w:rPr>
              <w:t>10</w:t>
            </w:r>
            <w:r w:rsidR="007150AC">
              <w:rPr>
                <w:noProof/>
                <w:webHidden/>
              </w:rPr>
              <w:fldChar w:fldCharType="end"/>
            </w:r>
          </w:hyperlink>
        </w:p>
        <w:p w14:paraId="78EF343B" w14:textId="0287659E" w:rsidR="007150AC" w:rsidRDefault="00F90588">
          <w:pPr>
            <w:pStyle w:val="Inhopg2"/>
            <w:tabs>
              <w:tab w:val="right" w:leader="dot" w:pos="9016"/>
            </w:tabs>
            <w:rPr>
              <w:rFonts w:eastAsiaTheme="minorEastAsia"/>
              <w:noProof/>
            </w:rPr>
          </w:pPr>
          <w:hyperlink w:anchor="_Toc56065499" w:history="1">
            <w:r w:rsidR="007150AC" w:rsidRPr="006E6895">
              <w:rPr>
                <w:rStyle w:val="Hyperlink"/>
                <w:noProof/>
                <w:lang w:val="nl"/>
              </w:rPr>
              <w:t>Taken</w:t>
            </w:r>
            <w:r w:rsidR="007150AC">
              <w:rPr>
                <w:noProof/>
                <w:webHidden/>
              </w:rPr>
              <w:tab/>
            </w:r>
            <w:r w:rsidR="007150AC">
              <w:rPr>
                <w:noProof/>
                <w:webHidden/>
              </w:rPr>
              <w:fldChar w:fldCharType="begin"/>
            </w:r>
            <w:r w:rsidR="007150AC">
              <w:rPr>
                <w:noProof/>
                <w:webHidden/>
              </w:rPr>
              <w:instrText xml:space="preserve"> PAGEREF _Toc56065499 \h </w:instrText>
            </w:r>
            <w:r w:rsidR="007150AC">
              <w:rPr>
                <w:noProof/>
                <w:webHidden/>
              </w:rPr>
            </w:r>
            <w:r w:rsidR="007150AC">
              <w:rPr>
                <w:noProof/>
                <w:webHidden/>
              </w:rPr>
              <w:fldChar w:fldCharType="separate"/>
            </w:r>
            <w:r w:rsidR="007150AC">
              <w:rPr>
                <w:noProof/>
                <w:webHidden/>
              </w:rPr>
              <w:t>11</w:t>
            </w:r>
            <w:r w:rsidR="007150AC">
              <w:rPr>
                <w:noProof/>
                <w:webHidden/>
              </w:rPr>
              <w:fldChar w:fldCharType="end"/>
            </w:r>
          </w:hyperlink>
        </w:p>
        <w:p w14:paraId="0BB3BEF0" w14:textId="6CF0480D" w:rsidR="007150AC" w:rsidRDefault="00F90588">
          <w:pPr>
            <w:pStyle w:val="Inhopg2"/>
            <w:tabs>
              <w:tab w:val="right" w:leader="dot" w:pos="9016"/>
            </w:tabs>
            <w:rPr>
              <w:rFonts w:eastAsiaTheme="minorEastAsia"/>
              <w:noProof/>
            </w:rPr>
          </w:pPr>
          <w:hyperlink w:anchor="_Toc56065500" w:history="1">
            <w:r w:rsidR="007150AC" w:rsidRPr="006E6895">
              <w:rPr>
                <w:rStyle w:val="Hyperlink"/>
                <w:rFonts w:ascii="Calibri Light" w:eastAsia="Calibri Light" w:hAnsi="Calibri Light" w:cs="Calibri Light"/>
                <w:noProof/>
                <w:lang w:val="nl"/>
              </w:rPr>
              <w:t>Communicatie</w:t>
            </w:r>
            <w:r w:rsidR="007150AC">
              <w:rPr>
                <w:noProof/>
                <w:webHidden/>
              </w:rPr>
              <w:tab/>
            </w:r>
            <w:r w:rsidR="007150AC">
              <w:rPr>
                <w:noProof/>
                <w:webHidden/>
              </w:rPr>
              <w:fldChar w:fldCharType="begin"/>
            </w:r>
            <w:r w:rsidR="007150AC">
              <w:rPr>
                <w:noProof/>
                <w:webHidden/>
              </w:rPr>
              <w:instrText xml:space="preserve"> PAGEREF _Toc56065500 \h </w:instrText>
            </w:r>
            <w:r w:rsidR="007150AC">
              <w:rPr>
                <w:noProof/>
                <w:webHidden/>
              </w:rPr>
            </w:r>
            <w:r w:rsidR="007150AC">
              <w:rPr>
                <w:noProof/>
                <w:webHidden/>
              </w:rPr>
              <w:fldChar w:fldCharType="separate"/>
            </w:r>
            <w:r w:rsidR="007150AC">
              <w:rPr>
                <w:noProof/>
                <w:webHidden/>
              </w:rPr>
              <w:t>11</w:t>
            </w:r>
            <w:r w:rsidR="007150AC">
              <w:rPr>
                <w:noProof/>
                <w:webHidden/>
              </w:rPr>
              <w:fldChar w:fldCharType="end"/>
            </w:r>
          </w:hyperlink>
        </w:p>
        <w:p w14:paraId="09B0A846" w14:textId="28A85AD8" w:rsidR="007150AC" w:rsidRDefault="00F90588">
          <w:pPr>
            <w:pStyle w:val="Inhopg2"/>
            <w:tabs>
              <w:tab w:val="right" w:leader="dot" w:pos="9016"/>
            </w:tabs>
            <w:rPr>
              <w:rFonts w:eastAsiaTheme="minorEastAsia"/>
              <w:noProof/>
            </w:rPr>
          </w:pPr>
          <w:hyperlink w:anchor="_Toc56065501" w:history="1">
            <w:r w:rsidR="007150AC" w:rsidRPr="006E6895">
              <w:rPr>
                <w:rStyle w:val="Hyperlink"/>
                <w:rFonts w:ascii="Calibri Light" w:eastAsia="Calibri Light" w:hAnsi="Calibri Light" w:cs="Calibri Light"/>
                <w:noProof/>
                <w:lang w:val="nl"/>
              </w:rPr>
              <w:t>GitHub</w:t>
            </w:r>
            <w:r w:rsidR="007150AC">
              <w:rPr>
                <w:noProof/>
                <w:webHidden/>
              </w:rPr>
              <w:tab/>
            </w:r>
            <w:r w:rsidR="007150AC">
              <w:rPr>
                <w:noProof/>
                <w:webHidden/>
              </w:rPr>
              <w:fldChar w:fldCharType="begin"/>
            </w:r>
            <w:r w:rsidR="007150AC">
              <w:rPr>
                <w:noProof/>
                <w:webHidden/>
              </w:rPr>
              <w:instrText xml:space="preserve"> PAGEREF _Toc56065501 \h </w:instrText>
            </w:r>
            <w:r w:rsidR="007150AC">
              <w:rPr>
                <w:noProof/>
                <w:webHidden/>
              </w:rPr>
            </w:r>
            <w:r w:rsidR="007150AC">
              <w:rPr>
                <w:noProof/>
                <w:webHidden/>
              </w:rPr>
              <w:fldChar w:fldCharType="separate"/>
            </w:r>
            <w:r w:rsidR="007150AC">
              <w:rPr>
                <w:noProof/>
                <w:webHidden/>
              </w:rPr>
              <w:t>12</w:t>
            </w:r>
            <w:r w:rsidR="007150AC">
              <w:rPr>
                <w:noProof/>
                <w:webHidden/>
              </w:rPr>
              <w:fldChar w:fldCharType="end"/>
            </w:r>
          </w:hyperlink>
        </w:p>
        <w:p w14:paraId="593449EA" w14:textId="10E99EC6" w:rsidR="007150AC" w:rsidRDefault="00F90588">
          <w:pPr>
            <w:pStyle w:val="Inhopg2"/>
            <w:tabs>
              <w:tab w:val="right" w:leader="dot" w:pos="9016"/>
            </w:tabs>
            <w:rPr>
              <w:rFonts w:eastAsiaTheme="minorEastAsia"/>
              <w:noProof/>
            </w:rPr>
          </w:pPr>
          <w:hyperlink w:anchor="_Toc56065502" w:history="1">
            <w:r w:rsidR="007150AC" w:rsidRPr="006E6895">
              <w:rPr>
                <w:rStyle w:val="Hyperlink"/>
                <w:rFonts w:ascii="Calibri Light" w:eastAsia="Calibri Light" w:hAnsi="Calibri Light" w:cs="Calibri Light"/>
                <w:noProof/>
                <w:lang w:val="nl"/>
              </w:rPr>
              <w:t>Definiton of Done</w:t>
            </w:r>
            <w:r w:rsidR="007150AC">
              <w:rPr>
                <w:noProof/>
                <w:webHidden/>
              </w:rPr>
              <w:tab/>
            </w:r>
            <w:r w:rsidR="007150AC">
              <w:rPr>
                <w:noProof/>
                <w:webHidden/>
              </w:rPr>
              <w:fldChar w:fldCharType="begin"/>
            </w:r>
            <w:r w:rsidR="007150AC">
              <w:rPr>
                <w:noProof/>
                <w:webHidden/>
              </w:rPr>
              <w:instrText xml:space="preserve"> PAGEREF _Toc56065502 \h </w:instrText>
            </w:r>
            <w:r w:rsidR="007150AC">
              <w:rPr>
                <w:noProof/>
                <w:webHidden/>
              </w:rPr>
            </w:r>
            <w:r w:rsidR="007150AC">
              <w:rPr>
                <w:noProof/>
                <w:webHidden/>
              </w:rPr>
              <w:fldChar w:fldCharType="separate"/>
            </w:r>
            <w:r w:rsidR="007150AC">
              <w:rPr>
                <w:noProof/>
                <w:webHidden/>
              </w:rPr>
              <w:t>12</w:t>
            </w:r>
            <w:r w:rsidR="007150AC">
              <w:rPr>
                <w:noProof/>
                <w:webHidden/>
              </w:rPr>
              <w:fldChar w:fldCharType="end"/>
            </w:r>
          </w:hyperlink>
        </w:p>
        <w:p w14:paraId="46047099" w14:textId="709B6180" w:rsidR="007150AC" w:rsidRDefault="00F90588">
          <w:pPr>
            <w:pStyle w:val="Inhopg2"/>
            <w:tabs>
              <w:tab w:val="right" w:leader="dot" w:pos="9016"/>
            </w:tabs>
            <w:rPr>
              <w:rFonts w:eastAsiaTheme="minorEastAsia"/>
              <w:noProof/>
            </w:rPr>
          </w:pPr>
          <w:hyperlink w:anchor="_Toc56065503" w:history="1">
            <w:r w:rsidR="007150AC" w:rsidRPr="006E6895">
              <w:rPr>
                <w:rStyle w:val="Hyperlink"/>
                <w:rFonts w:ascii="Calibri Light" w:eastAsia="Calibri Light" w:hAnsi="Calibri Light" w:cs="Calibri Light"/>
                <w:noProof/>
                <w:lang w:val="nl"/>
              </w:rPr>
              <w:t>Procesbeschrijving</w:t>
            </w:r>
            <w:r w:rsidR="007150AC">
              <w:rPr>
                <w:noProof/>
                <w:webHidden/>
              </w:rPr>
              <w:tab/>
            </w:r>
            <w:r w:rsidR="007150AC">
              <w:rPr>
                <w:noProof/>
                <w:webHidden/>
              </w:rPr>
              <w:fldChar w:fldCharType="begin"/>
            </w:r>
            <w:r w:rsidR="007150AC">
              <w:rPr>
                <w:noProof/>
                <w:webHidden/>
              </w:rPr>
              <w:instrText xml:space="preserve"> PAGEREF _Toc56065503 \h </w:instrText>
            </w:r>
            <w:r w:rsidR="007150AC">
              <w:rPr>
                <w:noProof/>
                <w:webHidden/>
              </w:rPr>
            </w:r>
            <w:r w:rsidR="007150AC">
              <w:rPr>
                <w:noProof/>
                <w:webHidden/>
              </w:rPr>
              <w:fldChar w:fldCharType="separate"/>
            </w:r>
            <w:r w:rsidR="007150AC">
              <w:rPr>
                <w:noProof/>
                <w:webHidden/>
              </w:rPr>
              <w:t>12</w:t>
            </w:r>
            <w:r w:rsidR="007150AC">
              <w:rPr>
                <w:noProof/>
                <w:webHidden/>
              </w:rPr>
              <w:fldChar w:fldCharType="end"/>
            </w:r>
          </w:hyperlink>
        </w:p>
        <w:p w14:paraId="33606836" w14:textId="29D00AC1" w:rsidR="007150AC" w:rsidRDefault="00F90588">
          <w:pPr>
            <w:pStyle w:val="Inhopg1"/>
            <w:tabs>
              <w:tab w:val="right" w:leader="dot" w:pos="9016"/>
            </w:tabs>
            <w:rPr>
              <w:rFonts w:eastAsiaTheme="minorEastAsia"/>
              <w:noProof/>
            </w:rPr>
          </w:pPr>
          <w:hyperlink w:anchor="_Toc56065504" w:history="1">
            <w:r w:rsidR="007150AC" w:rsidRPr="006E6895">
              <w:rPr>
                <w:rStyle w:val="Hyperlink"/>
                <w:noProof/>
              </w:rPr>
              <w:t>9. Projectplanning</w:t>
            </w:r>
            <w:r w:rsidR="007150AC">
              <w:rPr>
                <w:noProof/>
                <w:webHidden/>
              </w:rPr>
              <w:tab/>
            </w:r>
            <w:r w:rsidR="007150AC">
              <w:rPr>
                <w:noProof/>
                <w:webHidden/>
              </w:rPr>
              <w:fldChar w:fldCharType="begin"/>
            </w:r>
            <w:r w:rsidR="007150AC">
              <w:rPr>
                <w:noProof/>
                <w:webHidden/>
              </w:rPr>
              <w:instrText xml:space="preserve"> PAGEREF _Toc56065504 \h </w:instrText>
            </w:r>
            <w:r w:rsidR="007150AC">
              <w:rPr>
                <w:noProof/>
                <w:webHidden/>
              </w:rPr>
            </w:r>
            <w:r w:rsidR="007150AC">
              <w:rPr>
                <w:noProof/>
                <w:webHidden/>
              </w:rPr>
              <w:fldChar w:fldCharType="separate"/>
            </w:r>
            <w:r w:rsidR="007150AC">
              <w:rPr>
                <w:noProof/>
                <w:webHidden/>
              </w:rPr>
              <w:t>13</w:t>
            </w:r>
            <w:r w:rsidR="007150AC">
              <w:rPr>
                <w:noProof/>
                <w:webHidden/>
              </w:rPr>
              <w:fldChar w:fldCharType="end"/>
            </w:r>
          </w:hyperlink>
        </w:p>
        <w:p w14:paraId="148AB62A" w14:textId="479D0725" w:rsidR="007150AC" w:rsidRDefault="00F90588">
          <w:pPr>
            <w:pStyle w:val="Inhopg1"/>
            <w:tabs>
              <w:tab w:val="right" w:leader="dot" w:pos="9016"/>
            </w:tabs>
            <w:rPr>
              <w:rFonts w:eastAsiaTheme="minorEastAsia"/>
              <w:noProof/>
            </w:rPr>
          </w:pPr>
          <w:hyperlink w:anchor="_Toc56065505" w:history="1">
            <w:r w:rsidR="007150AC" w:rsidRPr="006E6895">
              <w:rPr>
                <w:rStyle w:val="Hyperlink"/>
                <w:noProof/>
              </w:rPr>
              <w:t>Bibliografie</w:t>
            </w:r>
            <w:r w:rsidR="007150AC">
              <w:rPr>
                <w:noProof/>
                <w:webHidden/>
              </w:rPr>
              <w:tab/>
            </w:r>
            <w:r w:rsidR="007150AC">
              <w:rPr>
                <w:noProof/>
                <w:webHidden/>
              </w:rPr>
              <w:fldChar w:fldCharType="begin"/>
            </w:r>
            <w:r w:rsidR="007150AC">
              <w:rPr>
                <w:noProof/>
                <w:webHidden/>
              </w:rPr>
              <w:instrText xml:space="preserve"> PAGEREF _Toc56065505 \h </w:instrText>
            </w:r>
            <w:r w:rsidR="007150AC">
              <w:rPr>
                <w:noProof/>
                <w:webHidden/>
              </w:rPr>
            </w:r>
            <w:r w:rsidR="007150AC">
              <w:rPr>
                <w:noProof/>
                <w:webHidden/>
              </w:rPr>
              <w:fldChar w:fldCharType="separate"/>
            </w:r>
            <w:r w:rsidR="007150AC">
              <w:rPr>
                <w:noProof/>
                <w:webHidden/>
              </w:rPr>
              <w:t>14</w:t>
            </w:r>
            <w:r w:rsidR="007150AC">
              <w:rPr>
                <w:noProof/>
                <w:webHidden/>
              </w:rPr>
              <w:fldChar w:fldCharType="end"/>
            </w:r>
          </w:hyperlink>
        </w:p>
        <w:p w14:paraId="20993029" w14:textId="4020D320" w:rsidR="000730E9" w:rsidRDefault="000730E9">
          <w:r>
            <w:rPr>
              <w:b/>
              <w:bCs/>
            </w:rPr>
            <w:fldChar w:fldCharType="end"/>
          </w:r>
        </w:p>
      </w:sdtContent>
    </w:sdt>
    <w:p w14:paraId="3F25B4A0" w14:textId="6EB5E914" w:rsidR="00D74AD7" w:rsidRDefault="00D74AD7">
      <w:r>
        <w:br w:type="page"/>
      </w:r>
    </w:p>
    <w:p w14:paraId="24321E1D" w14:textId="49130AAE" w:rsidR="00A216BC" w:rsidRDefault="00CA27DC" w:rsidP="00D74AD7">
      <w:pPr>
        <w:pStyle w:val="Kop1"/>
      </w:pPr>
      <w:bookmarkStart w:id="1" w:name="_Toc56065489"/>
      <w:r>
        <w:lastRenderedPageBreak/>
        <w:t xml:space="preserve">1. </w:t>
      </w:r>
      <w:r w:rsidR="00D74AD7">
        <w:t>Inleiding</w:t>
      </w:r>
      <w:bookmarkEnd w:id="1"/>
    </w:p>
    <w:p w14:paraId="034001C1" w14:textId="54CAE064" w:rsidR="00076ADC" w:rsidRDefault="008415D1" w:rsidP="00076ADC">
      <w:r>
        <w:t xml:space="preserve">In dit document zit het plan van aanpak voor de opdracht </w:t>
      </w:r>
      <w:proofErr w:type="spellStart"/>
      <w:r w:rsidR="00DA7123">
        <w:t>L</w:t>
      </w:r>
      <w:r w:rsidR="009F7392">
        <w:t>ater</w:t>
      </w:r>
      <w:r w:rsidR="00DA7123">
        <w:t>Lezer</w:t>
      </w:r>
      <w:proofErr w:type="spellEnd"/>
      <w:r w:rsidR="00C6418E">
        <w:t>.</w:t>
      </w:r>
      <w:r w:rsidR="002266A7">
        <w:t xml:space="preserve"> </w:t>
      </w:r>
      <w:proofErr w:type="spellStart"/>
      <w:r w:rsidR="002266A7">
        <w:t>LaterLezer</w:t>
      </w:r>
      <w:proofErr w:type="spellEnd"/>
      <w:r w:rsidR="002266A7">
        <w:t xml:space="preserve"> is een</w:t>
      </w:r>
      <w:r w:rsidR="0048509C">
        <w:t xml:space="preserve"> </w:t>
      </w:r>
      <w:r w:rsidR="008D639F">
        <w:t>reader-app die</w:t>
      </w:r>
      <w:r w:rsidR="006B1D2C">
        <w:t xml:space="preserve"> artikelen kan bewaren</w:t>
      </w:r>
      <w:r w:rsidR="007A28FA">
        <w:t>.</w:t>
      </w:r>
      <w:r w:rsidR="00FF08AF">
        <w:t xml:space="preserve"> Deze artikelen kunnen</w:t>
      </w:r>
      <w:r w:rsidR="006C7DFD">
        <w:t xml:space="preserve"> georganiseerd worden door middel van </w:t>
      </w:r>
      <w:r w:rsidR="00783DD7">
        <w:t>een aantal functionaliteiten.</w:t>
      </w:r>
      <w:r w:rsidR="00C6418E">
        <w:t xml:space="preserve"> </w:t>
      </w:r>
      <w:r w:rsidR="005A212A">
        <w:t>D</w:t>
      </w:r>
      <w:r w:rsidR="12A106EF">
        <w:t>it</w:t>
      </w:r>
      <w:r w:rsidR="005A212A">
        <w:t xml:space="preserve"> plan van aanpak is voornamelijk bedoeld voor de </w:t>
      </w:r>
      <w:r w:rsidR="0036769A">
        <w:t>Pro</w:t>
      </w:r>
      <w:r w:rsidR="00576C1D">
        <w:t xml:space="preserve">duct </w:t>
      </w:r>
      <w:proofErr w:type="spellStart"/>
      <w:r w:rsidR="00576C1D">
        <w:t>Owner</w:t>
      </w:r>
      <w:proofErr w:type="spellEnd"/>
      <w:r w:rsidR="00576C1D">
        <w:t>,</w:t>
      </w:r>
      <w:r w:rsidR="00A45812">
        <w:t xml:space="preserve"> Robert Holwerda</w:t>
      </w:r>
      <w:r w:rsidR="001728E1">
        <w:t>,</w:t>
      </w:r>
      <w:r w:rsidR="00576C1D">
        <w:t xml:space="preserve"> zodat hij </w:t>
      </w:r>
      <w:r w:rsidR="00C15B12">
        <w:t>inzicht krijgt op het werkproces</w:t>
      </w:r>
      <w:r w:rsidR="00F9751A">
        <w:t xml:space="preserve"> van de opdrachtnemers</w:t>
      </w:r>
      <w:r w:rsidR="005A212A">
        <w:t xml:space="preserve">. </w:t>
      </w:r>
      <w:r w:rsidR="001A5E2D">
        <w:t xml:space="preserve">Op basis </w:t>
      </w:r>
      <w:r w:rsidR="3890F5C9">
        <w:t xml:space="preserve">van dit document </w:t>
      </w:r>
      <w:r w:rsidR="001A5E2D">
        <w:t>kan hij zien of het project goed is begrepen door de opdrachtnemers.</w:t>
      </w:r>
      <w:r w:rsidR="008D4FEE">
        <w:t xml:space="preserve"> </w:t>
      </w:r>
      <w:r w:rsidR="29052484">
        <w:t>Binnen</w:t>
      </w:r>
      <w:r w:rsidR="008D4FEE">
        <w:t xml:space="preserve"> het team wordt het ook duidelijker wat er van elkaar verwacht wordt.</w:t>
      </w:r>
    </w:p>
    <w:p w14:paraId="35BDE26D" w14:textId="51B3EEC1" w:rsidR="00790515" w:rsidRDefault="00B31B2F" w:rsidP="00076ADC">
      <w:r>
        <w:t xml:space="preserve">In het plan van aanpak </w:t>
      </w:r>
      <w:r w:rsidR="00C81241">
        <w:t xml:space="preserve">komen de volgende </w:t>
      </w:r>
      <w:r w:rsidR="00C926E4">
        <w:t>hoofdstukken aan bod:</w:t>
      </w:r>
    </w:p>
    <w:p w14:paraId="76080270" w14:textId="336C5D61" w:rsidR="00A4302C" w:rsidRDefault="00A4302C" w:rsidP="00A4302C">
      <w:pPr>
        <w:pStyle w:val="Lijstalinea"/>
        <w:numPr>
          <w:ilvl w:val="0"/>
          <w:numId w:val="3"/>
        </w:numPr>
      </w:pPr>
      <w:r>
        <w:t>Achtergrond van het project</w:t>
      </w:r>
    </w:p>
    <w:p w14:paraId="2C527E52" w14:textId="210F73A1" w:rsidR="00A4302C" w:rsidRDefault="00A4302C" w:rsidP="00A4302C">
      <w:pPr>
        <w:pStyle w:val="Lijstalinea"/>
        <w:numPr>
          <w:ilvl w:val="0"/>
          <w:numId w:val="3"/>
        </w:numPr>
      </w:pPr>
      <w:r>
        <w:t>Doelstelling, opdracht en op te leveren resultaten voor het bedrijf</w:t>
      </w:r>
    </w:p>
    <w:p w14:paraId="73C4DE89" w14:textId="0EC43A18" w:rsidR="00A4302C" w:rsidRDefault="00A4302C" w:rsidP="00A4302C">
      <w:pPr>
        <w:pStyle w:val="Lijstalinea"/>
        <w:numPr>
          <w:ilvl w:val="0"/>
          <w:numId w:val="3"/>
        </w:numPr>
      </w:pPr>
      <w:r>
        <w:t>Projectgrenzen</w:t>
      </w:r>
    </w:p>
    <w:p w14:paraId="629A2A4C" w14:textId="1EE36E6C" w:rsidR="00A4302C" w:rsidRDefault="00A4302C" w:rsidP="00A4302C">
      <w:pPr>
        <w:pStyle w:val="Lijstalinea"/>
        <w:numPr>
          <w:ilvl w:val="0"/>
          <w:numId w:val="3"/>
        </w:numPr>
      </w:pPr>
      <w:r>
        <w:t>Randvoorwaarden</w:t>
      </w:r>
    </w:p>
    <w:p w14:paraId="4F55A19D" w14:textId="32633823" w:rsidR="00A4302C" w:rsidRDefault="00A4302C" w:rsidP="00A4302C">
      <w:pPr>
        <w:pStyle w:val="Lijstalinea"/>
        <w:numPr>
          <w:ilvl w:val="0"/>
          <w:numId w:val="3"/>
        </w:numPr>
      </w:pPr>
      <w:r>
        <w:t>Op te leveren producten en kwaliteitseisen</w:t>
      </w:r>
    </w:p>
    <w:p w14:paraId="2325F57B" w14:textId="60009D1E" w:rsidR="00A4302C" w:rsidRDefault="00A4302C" w:rsidP="00A4302C">
      <w:pPr>
        <w:pStyle w:val="Lijstalinea"/>
        <w:numPr>
          <w:ilvl w:val="0"/>
          <w:numId w:val="3"/>
        </w:numPr>
      </w:pPr>
      <w:r>
        <w:t>Ontwikkelmethoden</w:t>
      </w:r>
    </w:p>
    <w:p w14:paraId="02472350" w14:textId="2A05FBFA" w:rsidR="00A4302C" w:rsidRDefault="00A4302C" w:rsidP="00A4302C">
      <w:pPr>
        <w:pStyle w:val="Lijstalinea"/>
        <w:numPr>
          <w:ilvl w:val="0"/>
          <w:numId w:val="3"/>
        </w:numPr>
      </w:pPr>
      <w:r>
        <w:t>Projectorganisatie en communicatie</w:t>
      </w:r>
    </w:p>
    <w:p w14:paraId="7E226D4E" w14:textId="4E2C47CE" w:rsidR="00A4302C" w:rsidRDefault="00A4302C" w:rsidP="00A4302C">
      <w:pPr>
        <w:pStyle w:val="Lijstalinea"/>
        <w:numPr>
          <w:ilvl w:val="0"/>
          <w:numId w:val="3"/>
        </w:numPr>
      </w:pPr>
      <w:r>
        <w:t>Planning</w:t>
      </w:r>
    </w:p>
    <w:p w14:paraId="3F40E727" w14:textId="3091AAAE" w:rsidR="00C926E4" w:rsidRDefault="00A4302C" w:rsidP="00A4302C">
      <w:pPr>
        <w:pStyle w:val="Lijstalinea"/>
        <w:numPr>
          <w:ilvl w:val="0"/>
          <w:numId w:val="3"/>
        </w:numPr>
      </w:pPr>
      <w:r>
        <w:t>Risico’s</w:t>
      </w:r>
    </w:p>
    <w:p w14:paraId="6361A0EE" w14:textId="77777777" w:rsidR="00F57841" w:rsidRDefault="00F57841" w:rsidP="00F57841"/>
    <w:p w14:paraId="4AEDEA68" w14:textId="5CD97DD7" w:rsidR="00D07485" w:rsidRDefault="00D07485">
      <w:r>
        <w:br w:type="page"/>
      </w:r>
    </w:p>
    <w:p w14:paraId="1EBD8AAF" w14:textId="6C7719FE" w:rsidR="00F57841" w:rsidRDefault="00CA27DC" w:rsidP="00CA27DC">
      <w:pPr>
        <w:pStyle w:val="Kop1"/>
      </w:pPr>
      <w:bookmarkStart w:id="2" w:name="_Toc56065490"/>
      <w:r>
        <w:lastRenderedPageBreak/>
        <w:t xml:space="preserve">2. </w:t>
      </w:r>
      <w:r w:rsidR="001335E5">
        <w:t>Achtergrond van het project</w:t>
      </w:r>
      <w:bookmarkEnd w:id="2"/>
    </w:p>
    <w:p w14:paraId="4DC7594B" w14:textId="3CB3AEDD" w:rsidR="001335E5" w:rsidRDefault="00EA3FE1" w:rsidP="001335E5">
      <w:r>
        <w:t>Er zijn al een aantal</w:t>
      </w:r>
      <w:r w:rsidR="00BE7E0E">
        <w:t xml:space="preserve"> reader-apps</w:t>
      </w:r>
      <w:r w:rsidR="00F931A4">
        <w:t xml:space="preserve"> beschikbaar</w:t>
      </w:r>
      <w:r w:rsidR="00BE7E0E">
        <w:t xml:space="preserve">, zoals Instapaper, Pocket, Raindrop.io etc. </w:t>
      </w:r>
      <w:r w:rsidR="00A674B3">
        <w:t>Deze reader-apps missen een aantal</w:t>
      </w:r>
      <w:r w:rsidR="00C91755">
        <w:t xml:space="preserve"> features</w:t>
      </w:r>
      <w:r w:rsidR="008C4748">
        <w:t xml:space="preserve">, waardoor </w:t>
      </w:r>
      <w:r w:rsidR="00F931A4">
        <w:t xml:space="preserve">de Product </w:t>
      </w:r>
      <w:proofErr w:type="spellStart"/>
      <w:r w:rsidR="00F931A4">
        <w:t>Owner</w:t>
      </w:r>
      <w:proofErr w:type="spellEnd"/>
      <w:r w:rsidR="008C4748">
        <w:t xml:space="preserve"> naar </w:t>
      </w:r>
      <w:r w:rsidR="00FF5E2D">
        <w:t xml:space="preserve">ons toe is gekomen </w:t>
      </w:r>
      <w:r w:rsidR="000018DA">
        <w:t xml:space="preserve">met de vraag om </w:t>
      </w:r>
      <w:r w:rsidR="00873C31">
        <w:t>een reader-app te bouwen met</w:t>
      </w:r>
      <w:r w:rsidR="0018067D">
        <w:t xml:space="preserve"> een aantal extra</w:t>
      </w:r>
      <w:r w:rsidR="00873C31">
        <w:t xml:space="preserve"> </w:t>
      </w:r>
      <w:r w:rsidR="00CA75D6">
        <w:t>features</w:t>
      </w:r>
      <w:r w:rsidR="005B2703">
        <w:t xml:space="preserve"> die </w:t>
      </w:r>
      <w:r w:rsidR="00B70359">
        <w:t>er nog niet zijn in de bestaande reader-apps</w:t>
      </w:r>
      <w:r w:rsidR="001F2EC1">
        <w:t>.</w:t>
      </w:r>
      <w:r w:rsidR="00113115">
        <w:t xml:space="preserve"> </w:t>
      </w:r>
      <w:r w:rsidR="00DC7F2D">
        <w:t>Hij gelooft erin dat de ext</w:t>
      </w:r>
      <w:r w:rsidR="00B4714F">
        <w:t xml:space="preserve">ra </w:t>
      </w:r>
      <w:r w:rsidR="00CA75D6">
        <w:t xml:space="preserve">features </w:t>
      </w:r>
      <w:r w:rsidR="00B4714F">
        <w:t>in de reader-app</w:t>
      </w:r>
      <w:r w:rsidR="00107912">
        <w:t xml:space="preserve"> het moeite</w:t>
      </w:r>
      <w:r w:rsidR="007F5E67">
        <w:t xml:space="preserve"> waard </w:t>
      </w:r>
      <w:r w:rsidR="5B61602B">
        <w:t>zijn</w:t>
      </w:r>
      <w:r w:rsidR="007F5E67">
        <w:t xml:space="preserve"> om een gehee</w:t>
      </w:r>
      <w:r w:rsidR="6867B377">
        <w:t>l</w:t>
      </w:r>
      <w:r w:rsidR="007F5E67">
        <w:t xml:space="preserve"> nieuwe reader-app </w:t>
      </w:r>
      <w:r w:rsidR="001C54E9">
        <w:t>te laten maken.</w:t>
      </w:r>
    </w:p>
    <w:p w14:paraId="13EE98BD" w14:textId="77777777" w:rsidR="00B70359" w:rsidRPr="007C3783" w:rsidRDefault="00B70359" w:rsidP="001335E5"/>
    <w:p w14:paraId="6B028CD6" w14:textId="77777777" w:rsidR="00C30F54" w:rsidRDefault="00C30F54">
      <w:r>
        <w:br w:type="page"/>
      </w:r>
    </w:p>
    <w:p w14:paraId="2EFA3D3B" w14:textId="77777777" w:rsidR="00A46BF5" w:rsidRPr="00A46BF5" w:rsidRDefault="00E746DD" w:rsidP="00A46BF5">
      <w:pPr>
        <w:pStyle w:val="Kop1"/>
      </w:pPr>
      <w:bookmarkStart w:id="3" w:name="_Toc56065491"/>
      <w:r>
        <w:lastRenderedPageBreak/>
        <w:t>3. Doelstelling</w:t>
      </w:r>
      <w:r w:rsidR="005048F9">
        <w:t>, opdracht en op te leveren resultaten voor het bedrijf en school</w:t>
      </w:r>
      <w:bookmarkEnd w:id="3"/>
    </w:p>
    <w:p w14:paraId="2B9CAC78" w14:textId="5F9E4057" w:rsidR="00657E91" w:rsidRPr="00657E91" w:rsidRDefault="3A3271ED" w:rsidP="00657E91">
      <w:r>
        <w:t>De doelstelling van ‘</w:t>
      </w:r>
      <w:proofErr w:type="spellStart"/>
      <w:r>
        <w:t>LaterLezen</w:t>
      </w:r>
      <w:proofErr w:type="spellEnd"/>
      <w:r>
        <w:t xml:space="preserve">’ is om een betrouwbare </w:t>
      </w:r>
      <w:r w:rsidR="3D6A12AF">
        <w:t xml:space="preserve">reader app te ontwikkelen. </w:t>
      </w:r>
      <w:r w:rsidR="6490A315">
        <w:t xml:space="preserve">Een reader app is een handige tool die gebruikt kan worden om artikelen op het internet te bewaren en later terug te lezen. </w:t>
      </w:r>
      <w:r w:rsidR="7868A76D">
        <w:t xml:space="preserve">Bij </w:t>
      </w:r>
      <w:r w:rsidR="02385951">
        <w:t xml:space="preserve">een standaard </w:t>
      </w:r>
      <w:r w:rsidR="7868A76D">
        <w:t xml:space="preserve">reader app kunt u denken aan de volgende </w:t>
      </w:r>
      <w:r w:rsidR="7E2AC8D7">
        <w:t>kenmerken:</w:t>
      </w:r>
    </w:p>
    <w:p w14:paraId="480D3CCF" w14:textId="7BAEB6E0" w:rsidR="001C7BB8" w:rsidRDefault="7E2AC8D7" w:rsidP="001C7BB8">
      <w:pPr>
        <w:pStyle w:val="Lijstalinea"/>
        <w:numPr>
          <w:ilvl w:val="0"/>
          <w:numId w:val="7"/>
        </w:numPr>
        <w:rPr>
          <w:rFonts w:eastAsiaTheme="minorEastAsia"/>
        </w:rPr>
      </w:pPr>
      <w:r>
        <w:t>De app moet artikelen kunnen opslaan van de gebruiker.</w:t>
      </w:r>
    </w:p>
    <w:p w14:paraId="7E1D6E9E" w14:textId="2B20C0EE" w:rsidR="00703D99" w:rsidRPr="00703D99" w:rsidRDefault="7E2AC8D7" w:rsidP="00703D99">
      <w:pPr>
        <w:pStyle w:val="Lijstalinea"/>
        <w:numPr>
          <w:ilvl w:val="0"/>
          <w:numId w:val="7"/>
        </w:numPr>
      </w:pPr>
      <w:r>
        <w:t>De app moet deze opgeslagen artikelen kunnen ophalen en weer tonen aan de gebruiker.</w:t>
      </w:r>
    </w:p>
    <w:p w14:paraId="1B4F9BA5" w14:textId="6933519C" w:rsidR="008C0D96" w:rsidRPr="008C0D96" w:rsidRDefault="7E2AC8D7" w:rsidP="008C0D96">
      <w:pPr>
        <w:pStyle w:val="Lijstalinea"/>
        <w:numPr>
          <w:ilvl w:val="0"/>
          <w:numId w:val="7"/>
        </w:numPr>
      </w:pPr>
      <w:r>
        <w:t>Deze reader app bevat een vriendelijke vorm, denk hierbij aan geen advertenties en ander afleidend spul dat nog op de oorspronkelijke site stond.</w:t>
      </w:r>
    </w:p>
    <w:p w14:paraId="7E2D0CCB" w14:textId="5CB8245A" w:rsidR="002F0659" w:rsidRPr="002F0659" w:rsidRDefault="7E2AC8D7" w:rsidP="002F0659">
      <w:pPr>
        <w:pStyle w:val="Lijstalinea"/>
        <w:numPr>
          <w:ilvl w:val="0"/>
          <w:numId w:val="7"/>
        </w:numPr>
      </w:pPr>
      <w:r>
        <w:t>De opgeslagen artikele</w:t>
      </w:r>
      <w:r w:rsidR="60BC9F8D">
        <w:t>n kunnen georganiseerd worden door middel van mappen en tags.</w:t>
      </w:r>
    </w:p>
    <w:p w14:paraId="1FF53533" w14:textId="2035103A" w:rsidR="00CA69C9" w:rsidRPr="00CA69C9" w:rsidRDefault="60BC9F8D" w:rsidP="00CA69C9">
      <w:pPr>
        <w:pStyle w:val="Lijstalinea"/>
        <w:numPr>
          <w:ilvl w:val="0"/>
          <w:numId w:val="7"/>
        </w:numPr>
      </w:pPr>
      <w:r>
        <w:t>De app heeft de mogelijkheid om artikelen te delen met andere gebruikers.</w:t>
      </w:r>
    </w:p>
    <w:p w14:paraId="59D8C0CF" w14:textId="45CBEA8E" w:rsidR="00377D57" w:rsidRPr="00377D57" w:rsidRDefault="60BC9F8D" w:rsidP="00377D57">
      <w:pPr>
        <w:pStyle w:val="Lijstalinea"/>
        <w:numPr>
          <w:ilvl w:val="0"/>
          <w:numId w:val="7"/>
        </w:numPr>
      </w:pPr>
      <w:r>
        <w:t xml:space="preserve">Ten slotte bestaan er twee varianten van de app, een </w:t>
      </w:r>
      <w:r w:rsidR="00896D06">
        <w:t>web</w:t>
      </w:r>
      <w:r w:rsidR="00D048D0">
        <w:t>applicatie</w:t>
      </w:r>
      <w:r>
        <w:t xml:space="preserve"> versie en een browser extensie.</w:t>
      </w:r>
    </w:p>
    <w:p w14:paraId="0FC78DD8" w14:textId="64BE6239" w:rsidR="00167D6E" w:rsidRPr="00167D6E" w:rsidRDefault="72419C6D" w:rsidP="00167D6E">
      <w:r>
        <w:t xml:space="preserve">Echter </w:t>
      </w:r>
      <w:r w:rsidR="008F4B9E">
        <w:t>wil</w:t>
      </w:r>
      <w:r>
        <w:t xml:space="preserve"> onze opdrachtgever een aantal extra features toevoegen die de reader app zou kunnen verbeteren. Deze extra’s zijn als volgt:</w:t>
      </w:r>
    </w:p>
    <w:p w14:paraId="606EF834" w14:textId="4D1CD39F" w:rsidR="001C5486" w:rsidRDefault="72419C6D" w:rsidP="001C5486">
      <w:pPr>
        <w:pStyle w:val="Lijstalinea"/>
        <w:numPr>
          <w:ilvl w:val="0"/>
          <w:numId w:val="11"/>
        </w:numPr>
        <w:rPr>
          <w:rFonts w:eastAsiaTheme="minorEastAsia"/>
        </w:rPr>
      </w:pPr>
      <w:r>
        <w:t xml:space="preserve">De mogelijkheid om </w:t>
      </w:r>
      <w:proofErr w:type="spellStart"/>
      <w:r w:rsidR="02BB603E">
        <w:t>P</w:t>
      </w:r>
      <w:r>
        <w:t>ay-walls</w:t>
      </w:r>
      <w:proofErr w:type="spellEnd"/>
      <w:r>
        <w:t xml:space="preserve"> te omzeilen, </w:t>
      </w:r>
      <w:r w:rsidR="5A47C029">
        <w:t>wij willen het mogelijk</w:t>
      </w:r>
      <w:r w:rsidR="5AE94852">
        <w:t xml:space="preserve"> maken voor de gebruiker</w:t>
      </w:r>
      <w:r w:rsidR="516CC940">
        <w:t>s</w:t>
      </w:r>
      <w:r w:rsidR="5AE94852">
        <w:t xml:space="preserve"> om de</w:t>
      </w:r>
      <w:r w:rsidR="4389486E">
        <w:t xml:space="preserve"> </w:t>
      </w:r>
      <w:r w:rsidR="23CB5DE3">
        <w:t>artikelen, waarvoor je moet betalen (lidmaatschap), ook te kunnen delen met gebruikers die hiervoor niet hebben betaald.</w:t>
      </w:r>
    </w:p>
    <w:p w14:paraId="75C733D3" w14:textId="37EAE7F4" w:rsidR="009465A3" w:rsidRPr="009465A3" w:rsidRDefault="7E55E77C" w:rsidP="009465A3">
      <w:pPr>
        <w:pStyle w:val="Lijstalinea"/>
        <w:numPr>
          <w:ilvl w:val="0"/>
          <w:numId w:val="11"/>
        </w:numPr>
      </w:pPr>
      <w:r>
        <w:t>De tags meer gebruikersvriendelijk maken, hiermee kunnen gebruiker</w:t>
      </w:r>
      <w:r w:rsidR="3CF872EA">
        <w:t>s beter hun artikelen bewaren door meer functies aan te bieden, zoals hiërarchische tags</w:t>
      </w:r>
      <w:r w:rsidR="4A01729C">
        <w:t xml:space="preserve"> en de mogelijkheid om tags aan te vinken in plaats van deze allemaal </w:t>
      </w:r>
      <w:r w:rsidR="118A83AC">
        <w:t>afv</w:t>
      </w:r>
      <w:r w:rsidR="71E67A92">
        <w:t>inken.</w:t>
      </w:r>
      <w:r w:rsidR="4A01729C">
        <w:t xml:space="preserve"> Deze feature zal vooral handig zijn voor de actieve gebruikers </w:t>
      </w:r>
      <w:r w:rsidR="71E67A92">
        <w:t>va</w:t>
      </w:r>
      <w:r w:rsidR="1F10E24C">
        <w:t>n</w:t>
      </w:r>
      <w:r w:rsidR="4A01729C">
        <w:t xml:space="preserve"> de app die erg veel artikelen opslaan.</w:t>
      </w:r>
    </w:p>
    <w:p w14:paraId="7DFEC658" w14:textId="633D31AC" w:rsidR="001A452E" w:rsidRPr="001A452E" w:rsidRDefault="00CD1874" w:rsidP="001A452E">
      <w:pPr>
        <w:pStyle w:val="Lijstalinea"/>
        <w:numPr>
          <w:ilvl w:val="0"/>
          <w:numId w:val="11"/>
        </w:numPr>
      </w:pPr>
      <w:r>
        <w:t xml:space="preserve">De app moet ondersteuning bevatten voor langere teksten, behalve artikelen opslaan en later te kunnen lezen willen wij </w:t>
      </w:r>
      <w:r w:rsidR="41FBAC01">
        <w:t>het</w:t>
      </w:r>
      <w:r w:rsidR="0DF1BA36">
        <w:t>z</w:t>
      </w:r>
      <w:r w:rsidR="41FBAC01">
        <w:t>elfde</w:t>
      </w:r>
      <w:r>
        <w:t xml:space="preserve"> resultaat hebben </w:t>
      </w:r>
      <w:r w:rsidR="568D8745">
        <w:t>voor bijvoorbeeld boeken.</w:t>
      </w:r>
    </w:p>
    <w:p w14:paraId="51D98288" w14:textId="6779A94E" w:rsidR="00E809C6" w:rsidRPr="00E809C6" w:rsidRDefault="568D8745" w:rsidP="00E809C6">
      <w:pPr>
        <w:pStyle w:val="Lijstalinea"/>
        <w:numPr>
          <w:ilvl w:val="0"/>
          <w:numId w:val="11"/>
        </w:numPr>
      </w:pPr>
      <w:r>
        <w:t xml:space="preserve">Ook moet de app ondersteuning bevatten voor </w:t>
      </w:r>
      <w:r w:rsidR="00736EE1">
        <w:t>Pdf’s</w:t>
      </w:r>
      <w:r>
        <w:t xml:space="preserve">, </w:t>
      </w:r>
      <w:r w:rsidR="585CFF6E">
        <w:t xml:space="preserve">hedendaagse reader apps kunnen alleen </w:t>
      </w:r>
      <w:r w:rsidR="00736EE1">
        <w:t>HTML-pagina’s</w:t>
      </w:r>
      <w:r w:rsidR="585CFF6E">
        <w:t xml:space="preserve"> </w:t>
      </w:r>
      <w:r w:rsidR="4F99CADA">
        <w:t xml:space="preserve">mooi </w:t>
      </w:r>
      <w:r w:rsidR="1C476125">
        <w:t xml:space="preserve">tonen. Bij </w:t>
      </w:r>
      <w:r w:rsidR="00736EE1">
        <w:t>Pdf’s</w:t>
      </w:r>
      <w:r w:rsidR="1C476125">
        <w:t xml:space="preserve"> krijg je al snel het probleem dat het formaat niet goed past in kleine reader app schermen, of nog erger, deze </w:t>
      </w:r>
      <w:r w:rsidR="00736EE1">
        <w:t>Pdf’s</w:t>
      </w:r>
      <w:r w:rsidR="1C476125">
        <w:t xml:space="preserve"> kunnen ni</w:t>
      </w:r>
      <w:r w:rsidR="43D50256">
        <w:t>et eens gelezen worden door de reader app.</w:t>
      </w:r>
    </w:p>
    <w:p w14:paraId="0C870CCE" w14:textId="2CA22FD0" w:rsidR="00AB32AA" w:rsidRPr="00AB32AA" w:rsidRDefault="7191374F" w:rsidP="00AB32AA">
      <w:pPr>
        <w:pStyle w:val="Lijstalinea"/>
        <w:numPr>
          <w:ilvl w:val="0"/>
          <w:numId w:val="11"/>
        </w:numPr>
      </w:pPr>
      <w:r>
        <w:t xml:space="preserve">Het vermogen hebben om goede metadata op te halen is ook erg belangrijk, een verbeterpunt voor de onderzoekers zou zijn om </w:t>
      </w:r>
      <w:r w:rsidR="769FB58B">
        <w:t xml:space="preserve">op verschillende metadata de artikelen te kunnen zoeken. </w:t>
      </w:r>
      <w:r w:rsidR="1790C81C">
        <w:t>Behalve op titel &amp; URL zouden wij bijvoorbeeld ook willen zoeken op auteur(s), tijdschrift, onderwerp, datum en andere nuttige metadata.</w:t>
      </w:r>
    </w:p>
    <w:p w14:paraId="4B23EABE" w14:textId="07CCF825" w:rsidR="005048F9" w:rsidRDefault="1790C81C" w:rsidP="00E746DD">
      <w:pPr>
        <w:pStyle w:val="Lijstalinea"/>
        <w:numPr>
          <w:ilvl w:val="0"/>
          <w:numId w:val="11"/>
        </w:numPr>
      </w:pPr>
      <w:r>
        <w:t xml:space="preserve">Als laatste </w:t>
      </w:r>
      <w:r w:rsidR="00736EE1">
        <w:t>wil</w:t>
      </w:r>
      <w:r>
        <w:t xml:space="preserve"> de opdrachtgever uiteraard dat gebruikers overstappen naar onze </w:t>
      </w:r>
      <w:r w:rsidR="264898C1">
        <w:t xml:space="preserve">verbeterde reader app, om dit doel te kunnen behalen willen wij de mogelijkheid hebben om te kunnen </w:t>
      </w:r>
      <w:r w:rsidR="00E4765E">
        <w:t>communiceren</w:t>
      </w:r>
      <w:r w:rsidR="264898C1">
        <w:t xml:space="preserve"> met andere reader apps, dit houdt in dat we onze reader app flexibel genoeg moeten maken om </w:t>
      </w:r>
      <w:proofErr w:type="spellStart"/>
      <w:r w:rsidR="00E739D9">
        <w:t>api</w:t>
      </w:r>
      <w:r w:rsidR="264898C1">
        <w:t>’s</w:t>
      </w:r>
      <w:proofErr w:type="spellEnd"/>
      <w:r w:rsidR="264898C1">
        <w:t xml:space="preserve"> van andere reader apps te kunnen toepassen, hierdoor zouden wij bijvoorbeeld archieven van gebruikers kunnen </w:t>
      </w:r>
      <w:r w:rsidR="307AB716">
        <w:t>overbrengen naar onze applicatie.</w:t>
      </w:r>
    </w:p>
    <w:p w14:paraId="1EAC9CC5" w14:textId="6C0CD997" w:rsidR="0057237A" w:rsidRDefault="0057237A">
      <w:pPr>
        <w:rPr>
          <w:rFonts w:asciiTheme="majorHAnsi" w:eastAsiaTheme="majorEastAsia" w:hAnsiTheme="majorHAnsi" w:cstheme="majorBidi"/>
          <w:color w:val="2F5496" w:themeColor="accent1" w:themeShade="BF"/>
          <w:sz w:val="32"/>
          <w:szCs w:val="32"/>
        </w:rPr>
      </w:pPr>
      <w:r>
        <w:br w:type="page"/>
      </w:r>
    </w:p>
    <w:p w14:paraId="3F4491B3" w14:textId="77A1BF07" w:rsidR="00BB4F39" w:rsidRPr="00BB4F39" w:rsidRDefault="00436852" w:rsidP="00A319D7">
      <w:pPr>
        <w:pStyle w:val="Kop1"/>
      </w:pPr>
      <w:bookmarkStart w:id="4" w:name="_Toc56065492"/>
      <w:r>
        <w:lastRenderedPageBreak/>
        <w:t>4</w:t>
      </w:r>
      <w:r w:rsidR="000D0F68">
        <w:t xml:space="preserve">. </w:t>
      </w:r>
      <w:r w:rsidR="003F1BDA">
        <w:t>Projectgrenzen</w:t>
      </w:r>
      <w:bookmarkEnd w:id="4"/>
      <w:r w:rsidR="00D5641D">
        <w:t xml:space="preserve"> en risico’s</w:t>
      </w:r>
    </w:p>
    <w:p w14:paraId="3CDE3C31" w14:textId="4FB7717F" w:rsidR="00307DEF" w:rsidRPr="00307DEF" w:rsidRDefault="0090244C" w:rsidP="00307DEF">
      <w:r>
        <w:t xml:space="preserve">Het team werkt tijdens het project </w:t>
      </w:r>
      <w:r w:rsidR="009F20B0">
        <w:t>“</w:t>
      </w:r>
      <w:proofErr w:type="spellStart"/>
      <w:r w:rsidR="009F20B0">
        <w:t>LaterLezer</w:t>
      </w:r>
      <w:proofErr w:type="spellEnd"/>
      <w:r w:rsidR="009F20B0">
        <w:t>”</w:t>
      </w:r>
      <w:r w:rsidR="00B9304E">
        <w:t xml:space="preserve"> </w:t>
      </w:r>
      <w:r w:rsidR="00F9786A">
        <w:t>gedurende</w:t>
      </w:r>
      <w:r w:rsidR="00B9304E">
        <w:t xml:space="preserve"> 8 weken </w:t>
      </w:r>
      <w:r w:rsidR="000D2BEB">
        <w:t xml:space="preserve">maximaal 5 werkdagen </w:t>
      </w:r>
      <w:r w:rsidR="00D355CB">
        <w:t xml:space="preserve">per week </w:t>
      </w:r>
      <w:r w:rsidR="000D2BEB">
        <w:t>gezamenlijk aan de groepsproducten van negen tot vijf</w:t>
      </w:r>
      <w:r w:rsidR="001041A1">
        <w:t>.</w:t>
      </w:r>
    </w:p>
    <w:p w14:paraId="20A099C3" w14:textId="4DCBCBE8" w:rsidR="006F2C37" w:rsidRDefault="00762589" w:rsidP="005F79DB">
      <w:r>
        <w:t xml:space="preserve">De geschreven code wordt </w:t>
      </w:r>
      <w:r w:rsidR="00295E07">
        <w:t xml:space="preserve">geplaatst op </w:t>
      </w:r>
      <w:r w:rsidR="040D8B29">
        <w:t>GitHub</w:t>
      </w:r>
      <w:r w:rsidR="00295E07">
        <w:t xml:space="preserve"> in </w:t>
      </w:r>
      <w:r w:rsidR="007B3092">
        <w:t xml:space="preserve">aparte branches zodat </w:t>
      </w:r>
      <w:r w:rsidR="00A91D0C">
        <w:t>elke function</w:t>
      </w:r>
      <w:r w:rsidR="006D5369">
        <w:t xml:space="preserve">aliteit </w:t>
      </w:r>
      <w:r w:rsidR="00F9786A">
        <w:t>los</w:t>
      </w:r>
      <w:r w:rsidR="00D268F7">
        <w:t xml:space="preserve"> ontwikkeld kan worden. </w:t>
      </w:r>
      <w:r w:rsidR="009F20B0">
        <w:t xml:space="preserve">Uiteindelijk worden deze functies samengevoegd op de </w:t>
      </w:r>
      <w:proofErr w:type="spellStart"/>
      <w:r w:rsidR="009F20B0">
        <w:t>main</w:t>
      </w:r>
      <w:proofErr w:type="spellEnd"/>
      <w:r w:rsidR="009F20B0">
        <w:t xml:space="preserve"> </w:t>
      </w:r>
      <w:proofErr w:type="spellStart"/>
      <w:r w:rsidR="009F20B0">
        <w:t>branch</w:t>
      </w:r>
      <w:proofErr w:type="spellEnd"/>
      <w:r w:rsidR="009F20B0">
        <w:t>.</w:t>
      </w:r>
    </w:p>
    <w:p w14:paraId="58C2D725" w14:textId="52682A9B" w:rsidR="005F79DB" w:rsidRDefault="00CB3158" w:rsidP="005F79DB">
      <w:r>
        <w:t xml:space="preserve">Tijdens </w:t>
      </w:r>
      <w:r w:rsidR="00CA61CB">
        <w:t xml:space="preserve">het project werkt het team </w:t>
      </w:r>
      <w:r w:rsidR="00444BDF">
        <w:t xml:space="preserve">naast </w:t>
      </w:r>
      <w:r w:rsidR="001041A1">
        <w:t xml:space="preserve">de opdracht van </w:t>
      </w:r>
      <w:proofErr w:type="spellStart"/>
      <w:r w:rsidR="001041A1">
        <w:t>LaterLeze</w:t>
      </w:r>
      <w:r w:rsidR="00FC6CF1">
        <w:t>r</w:t>
      </w:r>
      <w:proofErr w:type="spellEnd"/>
      <w:r w:rsidR="00444BDF">
        <w:t xml:space="preserve"> ook aan </w:t>
      </w:r>
      <w:r w:rsidR="008A6535">
        <w:t>zijn</w:t>
      </w:r>
      <w:r w:rsidR="00307CF8">
        <w:t xml:space="preserve"> eigen professionele ontwikkeling</w:t>
      </w:r>
      <w:r w:rsidR="0001700A">
        <w:t xml:space="preserve"> aan de hand van leerdoelen</w:t>
      </w:r>
      <w:r w:rsidR="00FC6CF1">
        <w:t>.</w:t>
      </w:r>
      <w:r w:rsidR="00280066">
        <w:t xml:space="preserve"> </w:t>
      </w:r>
    </w:p>
    <w:p w14:paraId="1253C518" w14:textId="2C545096" w:rsidR="00BC04C4" w:rsidRPr="00BC04C4" w:rsidRDefault="009713D9" w:rsidP="00BC04C4">
      <w:r>
        <w:t xml:space="preserve">De opdracht wordt </w:t>
      </w:r>
      <w:r w:rsidR="00F9786A">
        <w:t>uitsluitend</w:t>
      </w:r>
      <w:r>
        <w:t xml:space="preserve"> gerealiseerd met J</w:t>
      </w:r>
      <w:r w:rsidR="00CF5FFA">
        <w:t>avascript</w:t>
      </w:r>
      <w:r w:rsidR="00494079">
        <w:t>, HTML en CSS</w:t>
      </w:r>
      <w:r w:rsidR="7E198801">
        <w:t>-</w:t>
      </w:r>
      <w:r w:rsidR="00494079">
        <w:t>code</w:t>
      </w:r>
      <w:r w:rsidR="00AA126A">
        <w:t xml:space="preserve">. Er wordt gebruik gemaakt van </w:t>
      </w:r>
      <w:proofErr w:type="spellStart"/>
      <w:r w:rsidR="00AA126A">
        <w:t>React</w:t>
      </w:r>
      <w:proofErr w:type="spellEnd"/>
      <w:r w:rsidR="00AA126A">
        <w:t xml:space="preserve"> als </w:t>
      </w:r>
      <w:proofErr w:type="spellStart"/>
      <w:r w:rsidR="00AA126A">
        <w:t>framework</w:t>
      </w:r>
      <w:proofErr w:type="spellEnd"/>
      <w:r w:rsidR="00AA126A">
        <w:t xml:space="preserve"> voor </w:t>
      </w:r>
      <w:r w:rsidR="64A92B6C">
        <w:t>het</w:t>
      </w:r>
      <w:r w:rsidR="00AA126A">
        <w:t xml:space="preserve"> front-end. Voor de </w:t>
      </w:r>
      <w:proofErr w:type="spellStart"/>
      <w:r w:rsidR="00AA126A">
        <w:t>back-end</w:t>
      </w:r>
      <w:proofErr w:type="spellEnd"/>
      <w:r w:rsidR="00AA126A">
        <w:t xml:space="preserve"> wordt er gebruik gemaakt van Express. </w:t>
      </w:r>
      <w:r w:rsidR="001062BC">
        <w:t xml:space="preserve">De database structuur wordt opgezet met </w:t>
      </w:r>
      <w:proofErr w:type="spellStart"/>
      <w:r w:rsidR="001062BC">
        <w:t>Mongo</w:t>
      </w:r>
      <w:proofErr w:type="spellEnd"/>
      <w:r w:rsidR="001062BC">
        <w:t xml:space="preserve"> en </w:t>
      </w:r>
      <w:proofErr w:type="spellStart"/>
      <w:r w:rsidR="001062BC">
        <w:t>Mongoose</w:t>
      </w:r>
      <w:proofErr w:type="spellEnd"/>
      <w:r w:rsidR="001062BC">
        <w:t>.</w:t>
      </w:r>
    </w:p>
    <w:p w14:paraId="5261885D" w14:textId="0287D236" w:rsidR="008E2AA1" w:rsidRDefault="005908FF" w:rsidP="005F79DB">
      <w:r>
        <w:t xml:space="preserve">In de sprintplanning </w:t>
      </w:r>
      <w:r w:rsidR="003848AE">
        <w:t>spreekt</w:t>
      </w:r>
      <w:r w:rsidR="004A0647">
        <w:t xml:space="preserve"> het team</w:t>
      </w:r>
      <w:r>
        <w:t xml:space="preserve"> met de Product </w:t>
      </w:r>
      <w:proofErr w:type="spellStart"/>
      <w:r>
        <w:t>Owner</w:t>
      </w:r>
      <w:proofErr w:type="spellEnd"/>
      <w:r>
        <w:t xml:space="preserve"> af </w:t>
      </w:r>
      <w:r w:rsidR="006D26D6">
        <w:t xml:space="preserve">aan welke </w:t>
      </w:r>
      <w:r w:rsidR="00CB30A2">
        <w:t>User</w:t>
      </w:r>
      <w:r w:rsidR="006D26D6">
        <w:t xml:space="preserve"> Cas</w:t>
      </w:r>
      <w:r w:rsidR="00C517FD">
        <w:t xml:space="preserve">es per sprint </w:t>
      </w:r>
      <w:r w:rsidR="004A0647">
        <w:t>gewerkt gaat worden</w:t>
      </w:r>
      <w:r w:rsidR="008614FF">
        <w:t>.</w:t>
      </w:r>
      <w:r w:rsidR="00C02384">
        <w:t xml:space="preserve"> In de basis wordt ervoor gezorgd dat </w:t>
      </w:r>
      <w:r w:rsidR="004A0647">
        <w:t>essentiële</w:t>
      </w:r>
      <w:r w:rsidR="00F201CD">
        <w:t xml:space="preserve"> onderdelen van de </w:t>
      </w:r>
      <w:r w:rsidR="00E42BC0">
        <w:t>“</w:t>
      </w:r>
      <w:proofErr w:type="spellStart"/>
      <w:r w:rsidR="00F201CD">
        <w:t>LaterLezer</w:t>
      </w:r>
      <w:proofErr w:type="spellEnd"/>
      <w:r w:rsidR="00E42BC0">
        <w:t>”</w:t>
      </w:r>
      <w:r w:rsidR="00F201CD">
        <w:t xml:space="preserve"> app eerst ontwikkeld worden</w:t>
      </w:r>
      <w:r w:rsidR="002649B9">
        <w:t xml:space="preserve">. </w:t>
      </w:r>
      <w:r w:rsidR="00583CF6">
        <w:t xml:space="preserve">Als er tijd is om </w:t>
      </w:r>
      <w:r w:rsidR="006860FB">
        <w:t xml:space="preserve">extra functionaliteit </w:t>
      </w:r>
      <w:r w:rsidR="004A0647">
        <w:t xml:space="preserve">op te pakken dan zal </w:t>
      </w:r>
      <w:r w:rsidR="00E42BC0">
        <w:t xml:space="preserve">dit in overleg met de Product </w:t>
      </w:r>
      <w:proofErr w:type="spellStart"/>
      <w:r w:rsidR="00E42BC0">
        <w:t>Owner</w:t>
      </w:r>
      <w:proofErr w:type="spellEnd"/>
      <w:r w:rsidR="00E42BC0">
        <w:t xml:space="preserve"> gedaan</w:t>
      </w:r>
      <w:r w:rsidR="004A0647">
        <w:t xml:space="preserve"> worden</w:t>
      </w:r>
      <w:r w:rsidR="00E42BC0">
        <w:t>. Een voorbeeld van extra function</w:t>
      </w:r>
      <w:r w:rsidR="63C7DEC9">
        <w:t>a</w:t>
      </w:r>
      <w:r w:rsidR="00E42BC0">
        <w:t>liteit is het omzetten van de webapplicatie naar een nat</w:t>
      </w:r>
      <w:r w:rsidR="003848AE">
        <w:t xml:space="preserve">ive applicatie aan de hand van </w:t>
      </w:r>
      <w:proofErr w:type="spellStart"/>
      <w:r w:rsidR="003848AE">
        <w:t>PhoneGap</w:t>
      </w:r>
      <w:proofErr w:type="spellEnd"/>
      <w:r w:rsidR="003848AE">
        <w:t>.</w:t>
      </w:r>
    </w:p>
    <w:p w14:paraId="5510BBAD" w14:textId="132A70F2" w:rsidR="00A4665C" w:rsidRDefault="005C3FB5" w:rsidP="00A4665C">
      <w:r>
        <w:t xml:space="preserve">Er wordt </w:t>
      </w:r>
      <w:r w:rsidR="00913C23">
        <w:t xml:space="preserve">uiteindelijk een goed functionerende </w:t>
      </w:r>
      <w:r w:rsidR="7F3EA095">
        <w:t>webapplicatie</w:t>
      </w:r>
      <w:r w:rsidR="00913C23">
        <w:t xml:space="preserve"> opgeleverd</w:t>
      </w:r>
      <w:r w:rsidR="00494079">
        <w:t xml:space="preserve"> aan de Product </w:t>
      </w:r>
      <w:proofErr w:type="spellStart"/>
      <w:r w:rsidR="00494079">
        <w:t>Owner</w:t>
      </w:r>
      <w:proofErr w:type="spellEnd"/>
      <w:r w:rsidR="00913C23">
        <w:t>.</w:t>
      </w:r>
    </w:p>
    <w:p w14:paraId="0EC70F78" w14:textId="0FF2E65A" w:rsidR="00D5641D" w:rsidRDefault="00D5641D" w:rsidP="00A4665C">
      <w:r>
        <w:t>Natuurlijk lopen er een aantal risico’s tijdens het opleveren van het uiteindelijke product. Deze risico’s zijn als volgt:</w:t>
      </w:r>
    </w:p>
    <w:p w14:paraId="747BCD01" w14:textId="6553E1D6" w:rsidR="00D5641D" w:rsidRDefault="00D5641D" w:rsidP="00D5641D">
      <w:pPr>
        <w:pStyle w:val="Lijstalinea"/>
        <w:numPr>
          <w:ilvl w:val="0"/>
          <w:numId w:val="12"/>
        </w:numPr>
      </w:pPr>
      <w:r>
        <w:t>Gebrek aan tijd</w:t>
      </w:r>
    </w:p>
    <w:p w14:paraId="5E0BA9B4" w14:textId="3BC799CE" w:rsidR="00D5641D" w:rsidRDefault="00D5641D" w:rsidP="00D5641D">
      <w:pPr>
        <w:pStyle w:val="Lijstalinea"/>
        <w:numPr>
          <w:ilvl w:val="0"/>
          <w:numId w:val="12"/>
        </w:numPr>
      </w:pPr>
      <w:r>
        <w:t>Te weinig ervaring in het vakgebied</w:t>
      </w:r>
    </w:p>
    <w:p w14:paraId="73645A7C" w14:textId="53A1D7AE" w:rsidR="00D5641D" w:rsidRDefault="00D5641D" w:rsidP="00D5641D">
      <w:pPr>
        <w:pStyle w:val="Lijstalinea"/>
        <w:numPr>
          <w:ilvl w:val="0"/>
          <w:numId w:val="12"/>
        </w:numPr>
      </w:pPr>
      <w:r>
        <w:t>Onvoldoende beschikking over middelen</w:t>
      </w:r>
    </w:p>
    <w:p w14:paraId="02DC1BFC" w14:textId="7D25A1E6" w:rsidR="00D5641D" w:rsidRDefault="00D5641D" w:rsidP="00D5641D">
      <w:pPr>
        <w:pStyle w:val="Lijstalinea"/>
        <w:numPr>
          <w:ilvl w:val="0"/>
          <w:numId w:val="12"/>
        </w:numPr>
      </w:pPr>
      <w:r>
        <w:t>Wegens omstandigheden niet mogelijk om als groep fysiek bij elkaar te komen</w:t>
      </w:r>
    </w:p>
    <w:p w14:paraId="27C10039" w14:textId="27CC4523" w:rsidR="00D5641D" w:rsidRDefault="00D5641D" w:rsidP="00D5641D">
      <w:pPr>
        <w:pStyle w:val="Lijstalinea"/>
        <w:numPr>
          <w:ilvl w:val="0"/>
          <w:numId w:val="12"/>
        </w:numPr>
      </w:pPr>
      <w:r>
        <w:t>Stakeholders niet voldoende betrokken</w:t>
      </w:r>
    </w:p>
    <w:p w14:paraId="62851133" w14:textId="7FD81FE5" w:rsidR="00D5641D" w:rsidRDefault="00D5641D" w:rsidP="00D5641D">
      <w:pPr>
        <w:pStyle w:val="Lijstalinea"/>
        <w:numPr>
          <w:ilvl w:val="0"/>
          <w:numId w:val="12"/>
        </w:numPr>
      </w:pPr>
      <w:r>
        <w:t xml:space="preserve">Project </w:t>
      </w:r>
      <w:proofErr w:type="spellStart"/>
      <w:r>
        <w:t>Owner</w:t>
      </w:r>
      <w:proofErr w:type="spellEnd"/>
      <w:r>
        <w:t xml:space="preserve"> heeft onvoldo</w:t>
      </w:r>
      <w:bookmarkStart w:id="5" w:name="_GoBack"/>
      <w:bookmarkEnd w:id="5"/>
      <w:r>
        <w:t>ende kennis van zaken</w:t>
      </w:r>
    </w:p>
    <w:p w14:paraId="214C86B9" w14:textId="45EF0661" w:rsidR="00D5641D" w:rsidRPr="00A4665C" w:rsidRDefault="00D5641D" w:rsidP="00D5641D">
      <w:pPr>
        <w:pStyle w:val="Lijstalinea"/>
        <w:numPr>
          <w:ilvl w:val="0"/>
          <w:numId w:val="12"/>
        </w:numPr>
      </w:pPr>
      <w:r>
        <w:t>Projectleden niet bekend met de reader</w:t>
      </w:r>
    </w:p>
    <w:p w14:paraId="34360594" w14:textId="77777777" w:rsidR="000907D2" w:rsidRDefault="000907D2">
      <w:r>
        <w:br w:type="page"/>
      </w:r>
    </w:p>
    <w:p w14:paraId="1780C9C6" w14:textId="5272B035" w:rsidR="000907D2" w:rsidRDefault="00436852" w:rsidP="000907D2">
      <w:pPr>
        <w:pStyle w:val="Kop1"/>
      </w:pPr>
      <w:bookmarkStart w:id="6" w:name="_Toc56065493"/>
      <w:r>
        <w:lastRenderedPageBreak/>
        <w:t>5</w:t>
      </w:r>
      <w:r w:rsidR="000907D2">
        <w:t>. Randvoorwaarden</w:t>
      </w:r>
      <w:bookmarkEnd w:id="6"/>
    </w:p>
    <w:p w14:paraId="42C95D96" w14:textId="77777777" w:rsidR="000907D2" w:rsidRPr="00392CD3" w:rsidRDefault="000907D2" w:rsidP="000907D2">
      <w:pPr>
        <w:pStyle w:val="Lijstalinea"/>
        <w:numPr>
          <w:ilvl w:val="0"/>
          <w:numId w:val="8"/>
        </w:numPr>
        <w:spacing w:before="100" w:after="200" w:line="276" w:lineRule="auto"/>
        <w:rPr>
          <w:rFonts w:ascii="Calibri" w:eastAsia="Calibri" w:hAnsi="Calibri" w:cs="Calibri"/>
          <w:lang w:val="nl"/>
        </w:rPr>
      </w:pPr>
      <w:r w:rsidRPr="1E39C581">
        <w:rPr>
          <w:rFonts w:ascii="Calibri" w:eastAsia="Calibri" w:hAnsi="Calibri" w:cs="Calibri"/>
          <w:lang w:val="nl"/>
        </w:rPr>
        <w:t xml:space="preserve">Er is toegang tot </w:t>
      </w:r>
      <w:r>
        <w:rPr>
          <w:rFonts w:ascii="Calibri" w:eastAsia="Calibri" w:hAnsi="Calibri" w:cs="Calibri"/>
          <w:lang w:val="nl"/>
        </w:rPr>
        <w:t>internet en de</w:t>
      </w:r>
      <w:r w:rsidRPr="1E39C581">
        <w:rPr>
          <w:rFonts w:ascii="Calibri" w:eastAsia="Calibri" w:hAnsi="Calibri" w:cs="Calibri"/>
          <w:lang w:val="nl"/>
        </w:rPr>
        <w:t xml:space="preserve"> benodigde systemen. (</w:t>
      </w:r>
      <w:r>
        <w:rPr>
          <w:rFonts w:ascii="Calibri" w:eastAsia="Calibri" w:hAnsi="Calibri" w:cs="Calibri"/>
          <w:lang w:val="nl"/>
        </w:rPr>
        <w:t>Github</w:t>
      </w:r>
      <w:r w:rsidRPr="1E39C581">
        <w:rPr>
          <w:rFonts w:ascii="Calibri" w:eastAsia="Calibri" w:hAnsi="Calibri" w:cs="Calibri"/>
          <w:lang w:val="nl"/>
        </w:rPr>
        <w:t>, iSAS</w:t>
      </w:r>
      <w:r>
        <w:rPr>
          <w:rFonts w:ascii="Calibri" w:eastAsia="Calibri" w:hAnsi="Calibri" w:cs="Calibri"/>
          <w:lang w:val="nl"/>
        </w:rPr>
        <w:t xml:space="preserve"> en de webserver) zodat wij toegang hebben tot de bestanden, ons werk kunnen inplannen tijdens de daily standups en het geplande werk kunnen implenteren.</w:t>
      </w:r>
    </w:p>
    <w:p w14:paraId="42182739" w14:textId="77777777" w:rsidR="000907D2" w:rsidRPr="002F0659" w:rsidRDefault="000907D2" w:rsidP="000907D2">
      <w:pPr>
        <w:pStyle w:val="Lijstalinea"/>
        <w:spacing w:before="100" w:after="200" w:line="276" w:lineRule="auto"/>
        <w:ind w:left="360"/>
      </w:pPr>
    </w:p>
    <w:p w14:paraId="33A5867B" w14:textId="77777777" w:rsidR="000907D2" w:rsidRPr="005D496B" w:rsidRDefault="000907D2" w:rsidP="000907D2">
      <w:pPr>
        <w:pStyle w:val="Lijstalinea"/>
        <w:numPr>
          <w:ilvl w:val="0"/>
          <w:numId w:val="8"/>
        </w:numPr>
        <w:spacing w:before="100" w:after="200" w:line="276" w:lineRule="auto"/>
      </w:pPr>
      <w:r w:rsidRPr="002F0659">
        <w:rPr>
          <w:rFonts w:ascii="Calibri" w:eastAsia="Calibri" w:hAnsi="Calibri" w:cs="Calibri"/>
          <w:lang w:val="nl"/>
        </w:rPr>
        <w:t xml:space="preserve">De product owner en coach zijn (los van elkaar) minimaal eens per week aanwezig bij overleg en ze zijn tussendoor bereikbaar voor vragen. De afspraken voor een vast bezoek worden gemaakt door de product owner en coach. Verder stuurt het team een </w:t>
      </w:r>
      <w:r>
        <w:rPr>
          <w:rFonts w:ascii="Calibri" w:eastAsia="Calibri" w:hAnsi="Calibri" w:cs="Calibri"/>
          <w:lang w:val="nl"/>
        </w:rPr>
        <w:t>email</w:t>
      </w:r>
      <w:r w:rsidRPr="002F0659">
        <w:rPr>
          <w:rFonts w:ascii="Calibri" w:eastAsia="Calibri" w:hAnsi="Calibri" w:cs="Calibri"/>
          <w:lang w:val="nl"/>
        </w:rPr>
        <w:t xml:space="preserve"> wanneer zij hulp nodig heeft, de product owner/coach mogen zelf de tijd bepalen wanneer zij die dag langskomen. </w:t>
      </w:r>
    </w:p>
    <w:p w14:paraId="7024EF2D" w14:textId="77777777" w:rsidR="000907D2" w:rsidRDefault="000907D2" w:rsidP="000907D2">
      <w:pPr>
        <w:pStyle w:val="Lijstalinea"/>
      </w:pPr>
    </w:p>
    <w:p w14:paraId="53F89106" w14:textId="77777777" w:rsidR="000907D2" w:rsidRDefault="000907D2" w:rsidP="000907D2">
      <w:pPr>
        <w:pStyle w:val="Lijstalinea"/>
        <w:numPr>
          <w:ilvl w:val="0"/>
          <w:numId w:val="8"/>
        </w:numPr>
        <w:spacing w:before="100" w:after="200" w:line="276" w:lineRule="auto"/>
      </w:pPr>
      <w:r>
        <w:t>Er is een werkende database beschikbaar waardoor de applicatie data kan opslaan</w:t>
      </w:r>
    </w:p>
    <w:p w14:paraId="26BC895C" w14:textId="77777777" w:rsidR="00A03F35" w:rsidRDefault="00A03F35" w:rsidP="00A03F35">
      <w:pPr>
        <w:pStyle w:val="Lijstalinea"/>
      </w:pPr>
    </w:p>
    <w:p w14:paraId="497BA02C" w14:textId="671B5577" w:rsidR="00A03F35" w:rsidRDefault="00FB5FD2" w:rsidP="000907D2">
      <w:pPr>
        <w:pStyle w:val="Lijstalinea"/>
        <w:numPr>
          <w:ilvl w:val="0"/>
          <w:numId w:val="8"/>
        </w:numPr>
        <w:spacing w:before="100" w:after="200" w:line="276" w:lineRule="auto"/>
      </w:pPr>
      <w:r>
        <w:t xml:space="preserve">Er </w:t>
      </w:r>
      <w:r w:rsidR="008F3B30">
        <w:t>kan</w:t>
      </w:r>
      <w:r>
        <w:t xml:space="preserve"> gebruik gemaakt</w:t>
      </w:r>
      <w:r w:rsidR="008F3B30">
        <w:t xml:space="preserve"> worden</w:t>
      </w:r>
      <w:r>
        <w:t xml:space="preserve"> van de volgende </w:t>
      </w:r>
      <w:r w:rsidR="00EF1969">
        <w:t>softwar</w:t>
      </w:r>
      <w:r w:rsidR="002A7904">
        <w:t>e tools</w:t>
      </w:r>
      <w:r w:rsidR="00F53C78">
        <w:t>: Visual Studio Code</w:t>
      </w:r>
      <w:r w:rsidR="00587B57">
        <w:t>, Robo3T en Postman</w:t>
      </w:r>
    </w:p>
    <w:p w14:paraId="7509F041" w14:textId="77777777" w:rsidR="00067FD2" w:rsidRDefault="00067FD2" w:rsidP="00067FD2">
      <w:pPr>
        <w:pStyle w:val="Lijstalinea"/>
      </w:pPr>
    </w:p>
    <w:p w14:paraId="57BFD2E1" w14:textId="1861471C" w:rsidR="00067FD2" w:rsidRDefault="00067FD2" w:rsidP="000907D2">
      <w:pPr>
        <w:pStyle w:val="Lijstalinea"/>
        <w:numPr>
          <w:ilvl w:val="0"/>
          <w:numId w:val="8"/>
        </w:numPr>
        <w:spacing w:before="100" w:after="200" w:line="276" w:lineRule="auto"/>
      </w:pPr>
      <w:r>
        <w:t xml:space="preserve">Er </w:t>
      </w:r>
      <w:r w:rsidR="00646884">
        <w:t>kan</w:t>
      </w:r>
      <w:r>
        <w:t xml:space="preserve"> gebruik gemaakt</w:t>
      </w:r>
      <w:r w:rsidR="00646884">
        <w:t xml:space="preserve"> worden </w:t>
      </w:r>
      <w:r>
        <w:t xml:space="preserve">van de volgende </w:t>
      </w:r>
      <w:proofErr w:type="spellStart"/>
      <w:r>
        <w:t>frameworks</w:t>
      </w:r>
      <w:proofErr w:type="spellEnd"/>
      <w:r>
        <w:t xml:space="preserve"> om het eind</w:t>
      </w:r>
      <w:r w:rsidR="005250CB">
        <w:t xml:space="preserve">product te realiseren: </w:t>
      </w:r>
      <w:proofErr w:type="spellStart"/>
      <w:r w:rsidR="005250CB">
        <w:t>React</w:t>
      </w:r>
      <w:proofErr w:type="spellEnd"/>
      <w:r w:rsidR="005250CB">
        <w:t xml:space="preserve">, </w:t>
      </w:r>
      <w:proofErr w:type="spellStart"/>
      <w:r w:rsidR="005250CB">
        <w:t>MongoDB</w:t>
      </w:r>
      <w:proofErr w:type="spellEnd"/>
      <w:r w:rsidR="005250CB">
        <w:t xml:space="preserve">, </w:t>
      </w:r>
      <w:proofErr w:type="spellStart"/>
      <w:r w:rsidR="005250CB">
        <w:t>Mongoose</w:t>
      </w:r>
      <w:proofErr w:type="spellEnd"/>
      <w:r w:rsidR="008F3B30">
        <w:t>, Node</w:t>
      </w:r>
      <w:r w:rsidR="000A3A8C">
        <w:t xml:space="preserve"> en</w:t>
      </w:r>
      <w:r w:rsidR="005B2A67">
        <w:t xml:space="preserve"> </w:t>
      </w:r>
      <w:proofErr w:type="spellStart"/>
      <w:r w:rsidR="00376857">
        <w:t>Jest</w:t>
      </w:r>
      <w:proofErr w:type="spellEnd"/>
      <w:r w:rsidR="00C52FB5">
        <w:t xml:space="preserve">. </w:t>
      </w:r>
    </w:p>
    <w:p w14:paraId="0CE73A39" w14:textId="77777777" w:rsidR="006F5E18" w:rsidRPr="006F5E18" w:rsidRDefault="006F5E18" w:rsidP="006F5E18"/>
    <w:p w14:paraId="7A07109B" w14:textId="72F0CF09" w:rsidR="0053702E" w:rsidRDefault="0053702E">
      <w:r>
        <w:br w:type="page"/>
      </w:r>
    </w:p>
    <w:p w14:paraId="3886A4DE" w14:textId="744B67C1" w:rsidR="00A9569E" w:rsidRDefault="00F367C5" w:rsidP="00A9569E">
      <w:pPr>
        <w:pStyle w:val="Kop1"/>
      </w:pPr>
      <w:bookmarkStart w:id="7" w:name="_Toc56065494"/>
      <w:r>
        <w:lastRenderedPageBreak/>
        <w:t>6</w:t>
      </w:r>
      <w:r w:rsidR="00A9569E">
        <w:t>. Op te leveren producten en kwaliteit</w:t>
      </w:r>
      <w:r w:rsidR="00BC42C4">
        <w:t>seisen</w:t>
      </w:r>
      <w:bookmarkEnd w:id="7"/>
    </w:p>
    <w:p w14:paraId="270F62AC" w14:textId="28C8732B" w:rsidR="00120A2A" w:rsidRDefault="00120A2A" w:rsidP="00120A2A">
      <w:r w:rsidRPr="00926F66">
        <w:t>In dit hoofdstuk worden alle op te leveren (deel)producten</w:t>
      </w:r>
      <w:r w:rsidR="0095332E">
        <w:t xml:space="preserve"> van het project</w:t>
      </w:r>
      <w:r w:rsidRPr="00926F66">
        <w:t xml:space="preserve"> benoemd met bijbehorende kwaliteitseisen.</w:t>
      </w:r>
    </w:p>
    <w:tbl>
      <w:tblPr>
        <w:tblStyle w:val="Tabelraster"/>
        <w:tblW w:w="9351" w:type="dxa"/>
        <w:tblLook w:val="04A0" w:firstRow="1" w:lastRow="0" w:firstColumn="1" w:lastColumn="0" w:noHBand="0" w:noVBand="1"/>
      </w:tblPr>
      <w:tblGrid>
        <w:gridCol w:w="1368"/>
        <w:gridCol w:w="1769"/>
        <w:gridCol w:w="3292"/>
        <w:gridCol w:w="2922"/>
      </w:tblGrid>
      <w:tr w:rsidR="001E25D8" w:rsidRPr="0007055B" w14:paraId="4CA06E2A" w14:textId="282941D6" w:rsidTr="004162D9">
        <w:tc>
          <w:tcPr>
            <w:tcW w:w="1368" w:type="dxa"/>
          </w:tcPr>
          <w:p w14:paraId="3F2FCC42" w14:textId="552C352E" w:rsidR="001E25D8" w:rsidRPr="004162D9" w:rsidRDefault="001E25D8" w:rsidP="00120A2A">
            <w:pPr>
              <w:rPr>
                <w:b/>
                <w:bCs/>
              </w:rPr>
            </w:pPr>
            <w:r w:rsidRPr="004162D9">
              <w:rPr>
                <w:b/>
                <w:bCs/>
              </w:rPr>
              <w:t>Nummer</w:t>
            </w:r>
          </w:p>
        </w:tc>
        <w:tc>
          <w:tcPr>
            <w:tcW w:w="1769" w:type="dxa"/>
          </w:tcPr>
          <w:p w14:paraId="27BBC5D0" w14:textId="15491F09" w:rsidR="001E25D8" w:rsidRPr="004162D9" w:rsidRDefault="001E25D8" w:rsidP="00120A2A">
            <w:pPr>
              <w:rPr>
                <w:b/>
                <w:bCs/>
              </w:rPr>
            </w:pPr>
            <w:r w:rsidRPr="004162D9">
              <w:rPr>
                <w:b/>
                <w:bCs/>
              </w:rPr>
              <w:t>Product</w:t>
            </w:r>
          </w:p>
        </w:tc>
        <w:tc>
          <w:tcPr>
            <w:tcW w:w="3292" w:type="dxa"/>
          </w:tcPr>
          <w:p w14:paraId="69A07B20" w14:textId="0A263A57" w:rsidR="001E25D8" w:rsidRPr="004162D9" w:rsidRDefault="001E25D8" w:rsidP="00120A2A">
            <w:pPr>
              <w:rPr>
                <w:b/>
                <w:bCs/>
              </w:rPr>
            </w:pPr>
            <w:r w:rsidRPr="004162D9">
              <w:rPr>
                <w:b/>
                <w:bCs/>
              </w:rPr>
              <w:t>Productkwaliteit eisen</w:t>
            </w:r>
          </w:p>
        </w:tc>
        <w:tc>
          <w:tcPr>
            <w:tcW w:w="2922" w:type="dxa"/>
          </w:tcPr>
          <w:p w14:paraId="51CF6BBC" w14:textId="084F7148" w:rsidR="001E25D8" w:rsidRPr="004162D9" w:rsidRDefault="00161DF2" w:rsidP="00120A2A">
            <w:pPr>
              <w:rPr>
                <w:b/>
                <w:bCs/>
              </w:rPr>
            </w:pPr>
            <w:r w:rsidRPr="004162D9">
              <w:rPr>
                <w:b/>
                <w:bCs/>
              </w:rPr>
              <w:t>Benodigde activiteiten om te komen tot het product</w:t>
            </w:r>
          </w:p>
        </w:tc>
      </w:tr>
      <w:tr w:rsidR="001E25D8" w:rsidRPr="0007055B" w14:paraId="0515B47F" w14:textId="2AF9B072" w:rsidTr="004162D9">
        <w:tc>
          <w:tcPr>
            <w:tcW w:w="1368" w:type="dxa"/>
          </w:tcPr>
          <w:p w14:paraId="41AF1E8B" w14:textId="0DE27F59" w:rsidR="001E25D8" w:rsidRPr="0007055B" w:rsidRDefault="005B7B1B" w:rsidP="00120A2A">
            <w:r w:rsidRPr="0007055B">
              <w:t>1</w:t>
            </w:r>
          </w:p>
        </w:tc>
        <w:tc>
          <w:tcPr>
            <w:tcW w:w="1769" w:type="dxa"/>
          </w:tcPr>
          <w:p w14:paraId="763399CD" w14:textId="307E1168" w:rsidR="001E25D8" w:rsidRPr="0007055B" w:rsidRDefault="00B20322" w:rsidP="00120A2A">
            <w:r w:rsidRPr="0007055B">
              <w:t>Plan van Aanpak</w:t>
            </w:r>
          </w:p>
        </w:tc>
        <w:tc>
          <w:tcPr>
            <w:tcW w:w="3292" w:type="dxa"/>
          </w:tcPr>
          <w:p w14:paraId="34A04F79" w14:textId="34D942AB" w:rsidR="001E25D8" w:rsidRPr="0007055B" w:rsidRDefault="00B678F4" w:rsidP="00B678F4">
            <w:pPr>
              <w:pStyle w:val="Lijstalinea"/>
              <w:numPr>
                <w:ilvl w:val="0"/>
                <w:numId w:val="5"/>
              </w:numPr>
            </w:pPr>
            <w:r>
              <w:t xml:space="preserve">Bevat </w:t>
            </w:r>
            <w:r w:rsidR="00390ACE">
              <w:t>alle hoofdstukken die benoemd zijn in</w:t>
            </w:r>
            <w:r w:rsidR="00DC4B56">
              <w:t xml:space="preserve"> Toelichting op PVA</w:t>
            </w:r>
            <w:r w:rsidR="00963975">
              <w:rPr>
                <w:rStyle w:val="Voetnootmarkering"/>
              </w:rPr>
              <w:footnoteReference w:id="2"/>
            </w:r>
          </w:p>
        </w:tc>
        <w:tc>
          <w:tcPr>
            <w:tcW w:w="2922" w:type="dxa"/>
          </w:tcPr>
          <w:p w14:paraId="65169BA9" w14:textId="17E24877" w:rsidR="001E25D8" w:rsidRDefault="00184049" w:rsidP="00276D87">
            <w:pPr>
              <w:pStyle w:val="Lijstalinea"/>
              <w:numPr>
                <w:ilvl w:val="0"/>
                <w:numId w:val="5"/>
              </w:numPr>
            </w:pPr>
            <w:r>
              <w:t xml:space="preserve">Eventueel vragen stellen aan de product </w:t>
            </w:r>
            <w:proofErr w:type="spellStart"/>
            <w:r w:rsidR="00A20319">
              <w:t>Owner</w:t>
            </w:r>
            <w:proofErr w:type="spellEnd"/>
            <w:r w:rsidR="007B55EE">
              <w:t xml:space="preserve"> over het product</w:t>
            </w:r>
          </w:p>
          <w:p w14:paraId="47F2DE47" w14:textId="4260F570" w:rsidR="001E25D8" w:rsidRPr="0007055B" w:rsidRDefault="007B55EE" w:rsidP="00276D87">
            <w:pPr>
              <w:pStyle w:val="Lijstalinea"/>
              <w:numPr>
                <w:ilvl w:val="0"/>
                <w:numId w:val="5"/>
              </w:numPr>
            </w:pPr>
            <w:r w:rsidRPr="00D24CA5">
              <w:t>Scrum Coach</w:t>
            </w:r>
            <w:r w:rsidR="008B1423" w:rsidRPr="00D24CA5">
              <w:t xml:space="preserve"> </w:t>
            </w:r>
            <w:r w:rsidR="00D24CA5" w:rsidRPr="00D24CA5">
              <w:t>en eventueel professional skills docent vragen voo</w:t>
            </w:r>
            <w:r w:rsidR="00D24CA5">
              <w:t>r feedback</w:t>
            </w:r>
          </w:p>
        </w:tc>
      </w:tr>
      <w:tr w:rsidR="001E25D8" w:rsidRPr="00EF5232" w14:paraId="579C074A" w14:textId="60094D3B" w:rsidTr="004162D9">
        <w:tc>
          <w:tcPr>
            <w:tcW w:w="1368" w:type="dxa"/>
          </w:tcPr>
          <w:p w14:paraId="2CBA0FF4" w14:textId="49CEF178" w:rsidR="001E25D8" w:rsidRPr="0007055B" w:rsidRDefault="00121E0F" w:rsidP="00120A2A">
            <w:r w:rsidRPr="0007055B">
              <w:t>2</w:t>
            </w:r>
          </w:p>
        </w:tc>
        <w:tc>
          <w:tcPr>
            <w:tcW w:w="1769" w:type="dxa"/>
          </w:tcPr>
          <w:p w14:paraId="7902D6BC" w14:textId="3A185B5D" w:rsidR="001E25D8" w:rsidRPr="0007055B" w:rsidRDefault="00121E0F" w:rsidP="00120A2A">
            <w:r w:rsidRPr="0007055B">
              <w:t xml:space="preserve">Software </w:t>
            </w:r>
            <w:proofErr w:type="spellStart"/>
            <w:r w:rsidRPr="0007055B">
              <w:t>Guidebook</w:t>
            </w:r>
            <w:proofErr w:type="spellEnd"/>
          </w:p>
        </w:tc>
        <w:tc>
          <w:tcPr>
            <w:tcW w:w="3292" w:type="dxa"/>
          </w:tcPr>
          <w:p w14:paraId="7CF4D4FE" w14:textId="5CD4C8EF" w:rsidR="001E25D8" w:rsidRPr="0007055B" w:rsidRDefault="00F64EF5" w:rsidP="00F64EF5">
            <w:pPr>
              <w:pStyle w:val="Lijstalinea"/>
              <w:numPr>
                <w:ilvl w:val="0"/>
                <w:numId w:val="5"/>
              </w:numPr>
            </w:pPr>
            <w:r>
              <w:t xml:space="preserve">Bevat alle verplichte hoofdstukken </w:t>
            </w:r>
            <w:r w:rsidR="00A4665C">
              <w:t xml:space="preserve">die </w:t>
            </w:r>
            <w:r w:rsidR="00E04C56">
              <w:t>benoemd</w:t>
            </w:r>
            <w:r w:rsidR="00A4665C">
              <w:t xml:space="preserve"> bij het Software </w:t>
            </w:r>
            <w:proofErr w:type="spellStart"/>
            <w:r w:rsidR="00A4665C">
              <w:t>Guidebook</w:t>
            </w:r>
            <w:proofErr w:type="spellEnd"/>
            <w:r w:rsidR="00A34A22">
              <w:rPr>
                <w:rStyle w:val="Voetnootmarkering"/>
              </w:rPr>
              <w:footnoteReference w:id="3"/>
            </w:r>
          </w:p>
        </w:tc>
        <w:tc>
          <w:tcPr>
            <w:tcW w:w="2922" w:type="dxa"/>
          </w:tcPr>
          <w:p w14:paraId="15FEA5EB" w14:textId="022C7AB9" w:rsidR="001E25D8" w:rsidRPr="00373B5D" w:rsidRDefault="00373B5D" w:rsidP="00501FC7">
            <w:pPr>
              <w:pStyle w:val="Lijstalinea"/>
              <w:numPr>
                <w:ilvl w:val="0"/>
                <w:numId w:val="5"/>
              </w:numPr>
            </w:pPr>
            <w:r w:rsidRPr="00373B5D">
              <w:t xml:space="preserve">Gebruik maken van </w:t>
            </w:r>
            <w:r w:rsidR="00501FC7" w:rsidRPr="00373B5D">
              <w:t xml:space="preserve">Visual studio code </w:t>
            </w:r>
            <w:r w:rsidR="00A20319" w:rsidRPr="00373B5D">
              <w:t>plug-in</w:t>
            </w:r>
            <w:r w:rsidR="00501FC7" w:rsidRPr="00373B5D">
              <w:t xml:space="preserve"> – </w:t>
            </w:r>
            <w:proofErr w:type="spellStart"/>
            <w:r w:rsidR="00501FC7" w:rsidRPr="00373B5D">
              <w:t>Markdown</w:t>
            </w:r>
            <w:proofErr w:type="spellEnd"/>
            <w:r w:rsidR="00501FC7" w:rsidRPr="00373B5D">
              <w:t xml:space="preserve"> Preview </w:t>
            </w:r>
            <w:proofErr w:type="spellStart"/>
            <w:r w:rsidR="00501FC7" w:rsidRPr="00373B5D">
              <w:t>Enhanced</w:t>
            </w:r>
            <w:proofErr w:type="spellEnd"/>
          </w:p>
          <w:p w14:paraId="16308C43" w14:textId="2B39741A" w:rsidR="008E56B6" w:rsidRPr="00F06D1A" w:rsidRDefault="00F06D1A" w:rsidP="00501FC7">
            <w:pPr>
              <w:pStyle w:val="Lijstalinea"/>
              <w:numPr>
                <w:ilvl w:val="0"/>
                <w:numId w:val="5"/>
              </w:numPr>
            </w:pPr>
            <w:r w:rsidRPr="00F06D1A">
              <w:t xml:space="preserve">Gebruik maken van het </w:t>
            </w:r>
            <w:r w:rsidR="008E56B6" w:rsidRPr="00F06D1A">
              <w:t>C4 Model</w:t>
            </w:r>
          </w:p>
          <w:p w14:paraId="5FE4C9F7" w14:textId="6FD2A717" w:rsidR="001E25D8" w:rsidRPr="00EF5232" w:rsidRDefault="00F06D1A" w:rsidP="00501FC7">
            <w:pPr>
              <w:pStyle w:val="Lijstalinea"/>
              <w:numPr>
                <w:ilvl w:val="0"/>
                <w:numId w:val="5"/>
              </w:numPr>
              <w:rPr>
                <w:lang w:val="en-US"/>
              </w:rPr>
            </w:pPr>
            <w:r>
              <w:t xml:space="preserve">Gebruik maken van </w:t>
            </w:r>
            <w:proofErr w:type="spellStart"/>
            <w:r w:rsidR="008E56B6">
              <w:rPr>
                <w:lang w:val="en-US"/>
              </w:rPr>
              <w:t>PlantUML</w:t>
            </w:r>
            <w:proofErr w:type="spellEnd"/>
          </w:p>
        </w:tc>
      </w:tr>
      <w:tr w:rsidR="001E25D8" w:rsidRPr="0007055B" w14:paraId="23F65B90" w14:textId="6D75C4BC" w:rsidTr="004162D9">
        <w:tc>
          <w:tcPr>
            <w:tcW w:w="1368" w:type="dxa"/>
          </w:tcPr>
          <w:p w14:paraId="17D074D5" w14:textId="5375DB2C" w:rsidR="001E25D8" w:rsidRPr="0007055B" w:rsidRDefault="00121E0F" w:rsidP="00120A2A">
            <w:r w:rsidRPr="0007055B">
              <w:t>3</w:t>
            </w:r>
          </w:p>
        </w:tc>
        <w:tc>
          <w:tcPr>
            <w:tcW w:w="1769" w:type="dxa"/>
          </w:tcPr>
          <w:p w14:paraId="331EC5C7" w14:textId="42031C65" w:rsidR="001E25D8" w:rsidRPr="0007055B" w:rsidRDefault="00130313" w:rsidP="00120A2A">
            <w:r w:rsidRPr="0007055B">
              <w:t>Code</w:t>
            </w:r>
          </w:p>
        </w:tc>
        <w:tc>
          <w:tcPr>
            <w:tcW w:w="3292" w:type="dxa"/>
          </w:tcPr>
          <w:p w14:paraId="7E094A2A" w14:textId="77777777" w:rsidR="00A96AD2" w:rsidRPr="0007055B" w:rsidRDefault="00C02127" w:rsidP="000416D7">
            <w:pPr>
              <w:pStyle w:val="Lijstalinea"/>
              <w:numPr>
                <w:ilvl w:val="0"/>
                <w:numId w:val="5"/>
              </w:numPr>
            </w:pPr>
            <w:r w:rsidRPr="0007055B">
              <w:t xml:space="preserve">Code is netjes verdeeld </w:t>
            </w:r>
            <w:r w:rsidR="008A6E12" w:rsidRPr="0007055B">
              <w:t>over meerdere</w:t>
            </w:r>
            <w:r w:rsidR="00AF0409" w:rsidRPr="0007055B">
              <w:t xml:space="preserve"> </w:t>
            </w:r>
            <w:r w:rsidR="00951479" w:rsidRPr="0007055B">
              <w:t>bestanden</w:t>
            </w:r>
          </w:p>
          <w:p w14:paraId="0F7FFBC1" w14:textId="1689CD0E" w:rsidR="00C02127" w:rsidRPr="0007055B" w:rsidRDefault="00A96AD2" w:rsidP="000416D7">
            <w:pPr>
              <w:pStyle w:val="Lijstalinea"/>
              <w:numPr>
                <w:ilvl w:val="0"/>
                <w:numId w:val="5"/>
              </w:numPr>
            </w:pPr>
            <w:r w:rsidRPr="0007055B">
              <w:t xml:space="preserve">Geen onnodige herhaling van </w:t>
            </w:r>
            <w:r w:rsidR="007D49E4" w:rsidRPr="0007055B">
              <w:t>c</w:t>
            </w:r>
            <w:r w:rsidR="00D62B78" w:rsidRPr="0007055B">
              <w:t>ode</w:t>
            </w:r>
            <w:r w:rsidR="007067D7" w:rsidRPr="0007055B">
              <w:t xml:space="preserve"> door </w:t>
            </w:r>
            <w:r w:rsidR="00A205F3" w:rsidRPr="0007055B">
              <w:t xml:space="preserve">functies </w:t>
            </w:r>
            <w:r w:rsidR="00B241A3" w:rsidRPr="0007055B">
              <w:t>te hergebruiken</w:t>
            </w:r>
            <w:r w:rsidR="00951479" w:rsidRPr="0007055B">
              <w:t xml:space="preserve"> </w:t>
            </w:r>
          </w:p>
          <w:p w14:paraId="5040C832" w14:textId="0DA40220" w:rsidR="00B65D72" w:rsidRPr="0007055B" w:rsidRDefault="000416D7" w:rsidP="00796FC3">
            <w:pPr>
              <w:pStyle w:val="Lijstalinea"/>
              <w:numPr>
                <w:ilvl w:val="0"/>
                <w:numId w:val="5"/>
              </w:numPr>
            </w:pPr>
            <w:r w:rsidRPr="0007055B">
              <w:t xml:space="preserve">Commentaar </w:t>
            </w:r>
            <w:r w:rsidR="00EF1369" w:rsidRPr="0007055B">
              <w:t>in het Engels</w:t>
            </w:r>
            <w:r w:rsidR="00286B3B" w:rsidRPr="0007055B">
              <w:t xml:space="preserve"> geschreven</w:t>
            </w:r>
          </w:p>
          <w:p w14:paraId="10FE0175" w14:textId="77777777" w:rsidR="0017594B" w:rsidRPr="0007055B" w:rsidRDefault="0017594B" w:rsidP="000416D7">
            <w:pPr>
              <w:pStyle w:val="Lijstalinea"/>
              <w:numPr>
                <w:ilvl w:val="0"/>
                <w:numId w:val="5"/>
              </w:numPr>
            </w:pPr>
            <w:r w:rsidRPr="0007055B">
              <w:t>Voldoet aan acceptatiecriteria</w:t>
            </w:r>
          </w:p>
          <w:p w14:paraId="219833EA" w14:textId="77777777" w:rsidR="0017594B" w:rsidRPr="0007055B" w:rsidRDefault="00A9370F" w:rsidP="000416D7">
            <w:pPr>
              <w:pStyle w:val="Lijstalinea"/>
              <w:numPr>
                <w:ilvl w:val="0"/>
                <w:numId w:val="5"/>
              </w:numPr>
            </w:pPr>
            <w:r w:rsidRPr="0007055B">
              <w:t xml:space="preserve">Voldoet aan Definition of </w:t>
            </w:r>
            <w:proofErr w:type="spellStart"/>
            <w:r w:rsidRPr="0007055B">
              <w:t>Done</w:t>
            </w:r>
            <w:proofErr w:type="spellEnd"/>
          </w:p>
          <w:p w14:paraId="3E963830" w14:textId="76D34E22" w:rsidR="00655101" w:rsidRPr="0007055B" w:rsidRDefault="00655101" w:rsidP="000416D7">
            <w:pPr>
              <w:pStyle w:val="Lijstalinea"/>
              <w:numPr>
                <w:ilvl w:val="0"/>
                <w:numId w:val="5"/>
              </w:numPr>
            </w:pPr>
            <w:r w:rsidRPr="0007055B">
              <w:t>Wordt geplaats</w:t>
            </w:r>
            <w:r w:rsidR="004578AD">
              <w:t>t</w:t>
            </w:r>
            <w:r w:rsidRPr="0007055B">
              <w:t xml:space="preserve"> </w:t>
            </w:r>
            <w:r w:rsidR="00E5287D" w:rsidRPr="0007055B">
              <w:t xml:space="preserve">op </w:t>
            </w:r>
            <w:proofErr w:type="spellStart"/>
            <w:r w:rsidR="00E5287D" w:rsidRPr="0007055B">
              <w:t>Github</w:t>
            </w:r>
            <w:proofErr w:type="spellEnd"/>
            <w:r w:rsidR="00E5287D" w:rsidRPr="0007055B">
              <w:t xml:space="preserve"> in een</w:t>
            </w:r>
            <w:r w:rsidR="008E58BD">
              <w:t xml:space="preserve"> </w:t>
            </w:r>
            <w:proofErr w:type="spellStart"/>
            <w:r w:rsidR="0022600A">
              <w:t>branch</w:t>
            </w:r>
            <w:proofErr w:type="spellEnd"/>
            <w:r w:rsidR="0022600A">
              <w:t xml:space="preserve"> die losstaat van </w:t>
            </w:r>
            <w:r w:rsidR="004578AD">
              <w:t xml:space="preserve">de </w:t>
            </w:r>
            <w:proofErr w:type="spellStart"/>
            <w:r w:rsidR="004578AD">
              <w:t>main</w:t>
            </w:r>
            <w:proofErr w:type="spellEnd"/>
            <w:r w:rsidR="004578AD">
              <w:t xml:space="preserve"> </w:t>
            </w:r>
            <w:proofErr w:type="spellStart"/>
            <w:r w:rsidR="004578AD">
              <w:t>branch</w:t>
            </w:r>
            <w:proofErr w:type="spellEnd"/>
          </w:p>
        </w:tc>
        <w:tc>
          <w:tcPr>
            <w:tcW w:w="2922" w:type="dxa"/>
          </w:tcPr>
          <w:p w14:paraId="448A001F" w14:textId="20F9658C" w:rsidR="00A15315" w:rsidRDefault="00A15315" w:rsidP="0072589A">
            <w:pPr>
              <w:pStyle w:val="Default"/>
              <w:numPr>
                <w:ilvl w:val="0"/>
                <w:numId w:val="5"/>
              </w:numPr>
              <w:rPr>
                <w:sz w:val="22"/>
                <w:szCs w:val="22"/>
                <w:lang w:val="nl-NL"/>
              </w:rPr>
            </w:pPr>
            <w:r w:rsidRPr="008F0324">
              <w:rPr>
                <w:sz w:val="22"/>
                <w:szCs w:val="22"/>
                <w:lang w:val="nl-NL"/>
              </w:rPr>
              <w:t xml:space="preserve">Ieder pull </w:t>
            </w:r>
            <w:proofErr w:type="spellStart"/>
            <w:r w:rsidRPr="008F0324">
              <w:rPr>
                <w:sz w:val="22"/>
                <w:szCs w:val="22"/>
                <w:lang w:val="nl-NL"/>
              </w:rPr>
              <w:t>request</w:t>
            </w:r>
            <w:proofErr w:type="spellEnd"/>
            <w:r w:rsidRPr="008F0324">
              <w:rPr>
                <w:sz w:val="22"/>
                <w:szCs w:val="22"/>
                <w:lang w:val="nl-NL"/>
              </w:rPr>
              <w:t xml:space="preserve"> wordt door minstens twee andere teamleden </w:t>
            </w:r>
            <w:proofErr w:type="spellStart"/>
            <w:r w:rsidRPr="008F0324">
              <w:rPr>
                <w:sz w:val="22"/>
                <w:szCs w:val="22"/>
                <w:lang w:val="nl-NL"/>
              </w:rPr>
              <w:t>gereviewd</w:t>
            </w:r>
            <w:proofErr w:type="spellEnd"/>
            <w:r w:rsidRPr="008F0324">
              <w:rPr>
                <w:sz w:val="22"/>
                <w:szCs w:val="22"/>
                <w:lang w:val="nl-NL"/>
              </w:rPr>
              <w:t xml:space="preserve"> tegen de eisen</w:t>
            </w:r>
            <w:r w:rsidR="0007055B" w:rsidRPr="008F0324">
              <w:rPr>
                <w:sz w:val="22"/>
                <w:szCs w:val="22"/>
                <w:lang w:val="nl-NL"/>
              </w:rPr>
              <w:t xml:space="preserve"> die benoemd zijn </w:t>
            </w:r>
            <w:r w:rsidR="00796FC3">
              <w:rPr>
                <w:sz w:val="22"/>
                <w:szCs w:val="22"/>
                <w:lang w:val="nl-NL"/>
              </w:rPr>
              <w:t>in de kolom: “Productkwaliteit eisen”</w:t>
            </w:r>
          </w:p>
          <w:p w14:paraId="0DA6CFC5" w14:textId="3B966ADB" w:rsidR="003C4D4D" w:rsidRPr="008F0324" w:rsidRDefault="00DF1841" w:rsidP="0072589A">
            <w:pPr>
              <w:pStyle w:val="Default"/>
              <w:numPr>
                <w:ilvl w:val="0"/>
                <w:numId w:val="5"/>
              </w:numPr>
              <w:rPr>
                <w:sz w:val="22"/>
                <w:szCs w:val="22"/>
                <w:lang w:val="nl-NL"/>
              </w:rPr>
            </w:pPr>
            <w:r>
              <w:rPr>
                <w:sz w:val="22"/>
                <w:szCs w:val="22"/>
                <w:lang w:val="nl-NL"/>
              </w:rPr>
              <w:t>Eventueel onderzoek van minder bekende technieken</w:t>
            </w:r>
          </w:p>
          <w:p w14:paraId="5A0958EE" w14:textId="77777777" w:rsidR="001E25D8" w:rsidRPr="008F0324" w:rsidRDefault="001E25D8" w:rsidP="00120A2A"/>
        </w:tc>
      </w:tr>
      <w:tr w:rsidR="006848C3" w:rsidRPr="0007055B" w14:paraId="7DCAEA01" w14:textId="77777777" w:rsidTr="004162D9">
        <w:tc>
          <w:tcPr>
            <w:tcW w:w="1368" w:type="dxa"/>
          </w:tcPr>
          <w:p w14:paraId="161294ED" w14:textId="6C801349" w:rsidR="006848C3" w:rsidRPr="0007055B" w:rsidRDefault="006848C3" w:rsidP="00120A2A">
            <w:r w:rsidRPr="0007055B">
              <w:t>4</w:t>
            </w:r>
          </w:p>
        </w:tc>
        <w:tc>
          <w:tcPr>
            <w:tcW w:w="1769" w:type="dxa"/>
          </w:tcPr>
          <w:p w14:paraId="61E7F461" w14:textId="793E8C1F" w:rsidR="006848C3" w:rsidRPr="0007055B" w:rsidRDefault="006848C3" w:rsidP="00120A2A">
            <w:r w:rsidRPr="0007055B">
              <w:t xml:space="preserve">Bouwen van </w:t>
            </w:r>
            <w:r w:rsidR="003B37F6" w:rsidRPr="0007055B">
              <w:t>een database</w:t>
            </w:r>
          </w:p>
        </w:tc>
        <w:tc>
          <w:tcPr>
            <w:tcW w:w="3292" w:type="dxa"/>
          </w:tcPr>
          <w:p w14:paraId="02F03146" w14:textId="77777777" w:rsidR="006848C3" w:rsidRDefault="00B02625" w:rsidP="000416D7">
            <w:pPr>
              <w:pStyle w:val="Lijstalinea"/>
              <w:numPr>
                <w:ilvl w:val="0"/>
                <w:numId w:val="5"/>
              </w:numPr>
            </w:pPr>
            <w:r>
              <w:t xml:space="preserve">Er wordt </w:t>
            </w:r>
            <w:r w:rsidR="00D50F4C">
              <w:t xml:space="preserve">een </w:t>
            </w:r>
            <w:r w:rsidR="00FE6E88">
              <w:t xml:space="preserve">“Niet Relationele Database” </w:t>
            </w:r>
            <w:r w:rsidR="00BE2BBB">
              <w:t xml:space="preserve">opgesteld aan de hand van </w:t>
            </w:r>
            <w:proofErr w:type="spellStart"/>
            <w:r w:rsidR="00BE2BBB">
              <w:t>MongoDB</w:t>
            </w:r>
            <w:proofErr w:type="spellEnd"/>
            <w:r w:rsidR="00BE2BBB">
              <w:t xml:space="preserve"> en </w:t>
            </w:r>
            <w:proofErr w:type="spellStart"/>
            <w:r w:rsidR="00BE2BBB">
              <w:t>Mongoose</w:t>
            </w:r>
            <w:proofErr w:type="spellEnd"/>
            <w:r w:rsidR="00BE2BBB">
              <w:t xml:space="preserve">. </w:t>
            </w:r>
          </w:p>
          <w:p w14:paraId="1A97147E" w14:textId="14A66A36" w:rsidR="005E5DEA" w:rsidRPr="0007055B" w:rsidRDefault="005E5DEA" w:rsidP="00100637">
            <w:pPr>
              <w:ind w:left="283"/>
            </w:pPr>
          </w:p>
        </w:tc>
        <w:tc>
          <w:tcPr>
            <w:tcW w:w="2922" w:type="dxa"/>
          </w:tcPr>
          <w:p w14:paraId="6C947F36" w14:textId="77777777" w:rsidR="006848C3" w:rsidRDefault="001761A6" w:rsidP="00427451">
            <w:pPr>
              <w:pStyle w:val="Lijstalinea"/>
              <w:numPr>
                <w:ilvl w:val="0"/>
                <w:numId w:val="5"/>
              </w:numPr>
            </w:pPr>
            <w:r>
              <w:t xml:space="preserve">Opzetten van </w:t>
            </w:r>
            <w:r w:rsidR="0010636B">
              <w:t>schema’s</w:t>
            </w:r>
            <w:r w:rsidR="00752AB2">
              <w:t xml:space="preserve"> waarin beschreven wordt wel</w:t>
            </w:r>
            <w:r w:rsidR="00E809C6">
              <w:t>ke data in de database opgeslagen wordt</w:t>
            </w:r>
          </w:p>
          <w:p w14:paraId="23B289E2" w14:textId="080EC0CD" w:rsidR="006848C3" w:rsidRDefault="00F21C62" w:rsidP="00427451">
            <w:pPr>
              <w:pStyle w:val="Lijstalinea"/>
              <w:numPr>
                <w:ilvl w:val="0"/>
                <w:numId w:val="5"/>
              </w:numPr>
            </w:pPr>
            <w:r>
              <w:t xml:space="preserve">Maken van een diagram die inzicht geeft hoe de database </w:t>
            </w:r>
            <w:r w:rsidR="00376857">
              <w:t>eruitziet</w:t>
            </w:r>
          </w:p>
          <w:p w14:paraId="7D7EA9D4" w14:textId="17F558D7" w:rsidR="00A74FFF" w:rsidRDefault="00075BD1" w:rsidP="00427451">
            <w:pPr>
              <w:pStyle w:val="Lijstalinea"/>
              <w:numPr>
                <w:ilvl w:val="0"/>
                <w:numId w:val="5"/>
              </w:numPr>
            </w:pPr>
            <w:r>
              <w:t xml:space="preserve">Gebruik maken van </w:t>
            </w:r>
            <w:proofErr w:type="spellStart"/>
            <w:r w:rsidR="00A74FFF">
              <w:t>MongoDB</w:t>
            </w:r>
            <w:proofErr w:type="spellEnd"/>
            <w:r w:rsidR="0055231C">
              <w:t>/</w:t>
            </w:r>
            <w:proofErr w:type="spellStart"/>
            <w:r w:rsidR="0055231C">
              <w:t>Mongoose</w:t>
            </w:r>
            <w:proofErr w:type="spellEnd"/>
          </w:p>
          <w:p w14:paraId="001D6531" w14:textId="567116D1" w:rsidR="0055231C" w:rsidRDefault="00075BD1" w:rsidP="00427451">
            <w:pPr>
              <w:pStyle w:val="Lijstalinea"/>
              <w:numPr>
                <w:ilvl w:val="0"/>
                <w:numId w:val="5"/>
              </w:numPr>
            </w:pPr>
            <w:r>
              <w:lastRenderedPageBreak/>
              <w:t xml:space="preserve">Gebruik maken van </w:t>
            </w:r>
            <w:r w:rsidR="0055231C">
              <w:t>Robo3T</w:t>
            </w:r>
          </w:p>
          <w:p w14:paraId="30F9E4CA" w14:textId="40DF1C50" w:rsidR="00F21C62" w:rsidRPr="0007055B" w:rsidRDefault="00075BD1" w:rsidP="00427451">
            <w:pPr>
              <w:pStyle w:val="Lijstalinea"/>
              <w:numPr>
                <w:ilvl w:val="0"/>
                <w:numId w:val="5"/>
              </w:numPr>
            </w:pPr>
            <w:r>
              <w:t xml:space="preserve">Gebruik maken van </w:t>
            </w:r>
            <w:r w:rsidR="001333E9">
              <w:t>Postman</w:t>
            </w:r>
          </w:p>
        </w:tc>
      </w:tr>
      <w:tr w:rsidR="00575071" w:rsidRPr="0007055B" w14:paraId="781721F9" w14:textId="77777777" w:rsidTr="004162D9">
        <w:tc>
          <w:tcPr>
            <w:tcW w:w="1368" w:type="dxa"/>
          </w:tcPr>
          <w:p w14:paraId="2893BF7F" w14:textId="677BDAB7" w:rsidR="00575071" w:rsidRPr="0007055B" w:rsidRDefault="006848C3" w:rsidP="00120A2A">
            <w:r w:rsidRPr="0007055B">
              <w:lastRenderedPageBreak/>
              <w:t>5</w:t>
            </w:r>
          </w:p>
        </w:tc>
        <w:tc>
          <w:tcPr>
            <w:tcW w:w="1769" w:type="dxa"/>
          </w:tcPr>
          <w:p w14:paraId="47262C66" w14:textId="5EF8ABE4" w:rsidR="00575071" w:rsidRPr="0007055B" w:rsidRDefault="0032108A" w:rsidP="00120A2A">
            <w:r w:rsidRPr="0007055B">
              <w:t>Eindproduct</w:t>
            </w:r>
            <w:r w:rsidR="00B875B5" w:rsidRPr="0007055B">
              <w:t xml:space="preserve"> webapplicatie</w:t>
            </w:r>
          </w:p>
        </w:tc>
        <w:tc>
          <w:tcPr>
            <w:tcW w:w="3292" w:type="dxa"/>
          </w:tcPr>
          <w:p w14:paraId="1E8226EA" w14:textId="69A69BC4" w:rsidR="00575071" w:rsidRPr="0007055B" w:rsidRDefault="003C1D4A" w:rsidP="000416D7">
            <w:pPr>
              <w:pStyle w:val="Lijstalinea"/>
              <w:numPr>
                <w:ilvl w:val="0"/>
                <w:numId w:val="5"/>
              </w:numPr>
            </w:pPr>
            <w:r>
              <w:t xml:space="preserve">Voldoet </w:t>
            </w:r>
            <w:r w:rsidR="000572B3">
              <w:t xml:space="preserve">aan de kwaliteitseisen </w:t>
            </w:r>
            <w:r w:rsidR="00AB3A69">
              <w:t>die beschreven zijn in het product: “Code”</w:t>
            </w:r>
          </w:p>
        </w:tc>
        <w:tc>
          <w:tcPr>
            <w:tcW w:w="2922" w:type="dxa"/>
          </w:tcPr>
          <w:p w14:paraId="2014A399" w14:textId="77777777" w:rsidR="00575071" w:rsidRDefault="00A36773" w:rsidP="00A36773">
            <w:pPr>
              <w:pStyle w:val="Lijstalinea"/>
              <w:numPr>
                <w:ilvl w:val="0"/>
                <w:numId w:val="5"/>
              </w:numPr>
            </w:pPr>
            <w:r>
              <w:t xml:space="preserve">Overleg met </w:t>
            </w:r>
            <w:r w:rsidR="005325C4">
              <w:t xml:space="preserve">de Product </w:t>
            </w:r>
            <w:proofErr w:type="spellStart"/>
            <w:r w:rsidR="005325C4">
              <w:t>Owner</w:t>
            </w:r>
            <w:proofErr w:type="spellEnd"/>
          </w:p>
          <w:p w14:paraId="021B9B08" w14:textId="5F0D248C" w:rsidR="003875D2" w:rsidRPr="0007055B" w:rsidRDefault="003875D2" w:rsidP="00A36773">
            <w:pPr>
              <w:pStyle w:val="Lijstalinea"/>
              <w:numPr>
                <w:ilvl w:val="0"/>
                <w:numId w:val="5"/>
              </w:numPr>
            </w:pPr>
            <w:r>
              <w:t>Voldoet aan c</w:t>
            </w:r>
            <w:r w:rsidR="00FF42C5">
              <w:t xml:space="preserve">ode kwaliteit zoals beschrijven in </w:t>
            </w:r>
            <w:r w:rsidR="00755C7E">
              <w:t>kolom: “Code”</w:t>
            </w:r>
          </w:p>
        </w:tc>
      </w:tr>
      <w:tr w:rsidR="00292D65" w:rsidRPr="0007055B" w14:paraId="6A7AC31B" w14:textId="77777777" w:rsidTr="004162D9">
        <w:tc>
          <w:tcPr>
            <w:tcW w:w="1368" w:type="dxa"/>
          </w:tcPr>
          <w:p w14:paraId="25454EAA" w14:textId="7D1D7816" w:rsidR="00292D65" w:rsidRPr="0007055B" w:rsidRDefault="00B8073A" w:rsidP="00120A2A">
            <w:r w:rsidRPr="0007055B">
              <w:t>6</w:t>
            </w:r>
          </w:p>
        </w:tc>
        <w:tc>
          <w:tcPr>
            <w:tcW w:w="1769" w:type="dxa"/>
          </w:tcPr>
          <w:p w14:paraId="6EE7A39A" w14:textId="5F01323E" w:rsidR="00292D65" w:rsidRPr="0007055B" w:rsidRDefault="0032108A" w:rsidP="00120A2A">
            <w:r w:rsidRPr="0007055B">
              <w:t>Eindproduct</w:t>
            </w:r>
            <w:r w:rsidR="00292D65" w:rsidRPr="0007055B">
              <w:t xml:space="preserve"> browser extensie</w:t>
            </w:r>
          </w:p>
        </w:tc>
        <w:tc>
          <w:tcPr>
            <w:tcW w:w="3292" w:type="dxa"/>
          </w:tcPr>
          <w:p w14:paraId="477C2E9A" w14:textId="57C19048" w:rsidR="00292D65" w:rsidRPr="0007055B" w:rsidRDefault="007277C6" w:rsidP="000416D7">
            <w:pPr>
              <w:pStyle w:val="Lijstalinea"/>
              <w:numPr>
                <w:ilvl w:val="0"/>
                <w:numId w:val="5"/>
              </w:numPr>
            </w:pPr>
            <w:r>
              <w:t>Voldoet aan de kwaliteitseisen die beschreven zijn in het product: “Code”</w:t>
            </w:r>
          </w:p>
        </w:tc>
        <w:tc>
          <w:tcPr>
            <w:tcW w:w="2922" w:type="dxa"/>
          </w:tcPr>
          <w:p w14:paraId="08F9E1CC" w14:textId="77777777" w:rsidR="00292D65" w:rsidRDefault="005325C4" w:rsidP="005325C4">
            <w:pPr>
              <w:pStyle w:val="Lijstalinea"/>
              <w:numPr>
                <w:ilvl w:val="0"/>
                <w:numId w:val="5"/>
              </w:numPr>
            </w:pPr>
            <w:r>
              <w:t xml:space="preserve">Overleg met de Product </w:t>
            </w:r>
            <w:proofErr w:type="spellStart"/>
            <w:r>
              <w:t>Owner</w:t>
            </w:r>
            <w:proofErr w:type="spellEnd"/>
          </w:p>
          <w:p w14:paraId="021493E7" w14:textId="1D7F08CA" w:rsidR="00352FAF" w:rsidRPr="0007055B" w:rsidRDefault="00352FAF" w:rsidP="005325C4">
            <w:pPr>
              <w:pStyle w:val="Lijstalinea"/>
              <w:numPr>
                <w:ilvl w:val="0"/>
                <w:numId w:val="5"/>
              </w:numPr>
            </w:pPr>
            <w:r>
              <w:t>Voldoet aan code kwaliteit zoals beschrijven in kolom: “Code”</w:t>
            </w:r>
          </w:p>
        </w:tc>
      </w:tr>
      <w:tr w:rsidR="00B37BD8" w:rsidRPr="0007055B" w14:paraId="0547FD6E" w14:textId="77777777" w:rsidTr="004162D9">
        <w:tc>
          <w:tcPr>
            <w:tcW w:w="1368" w:type="dxa"/>
          </w:tcPr>
          <w:p w14:paraId="3D5EBDDA" w14:textId="6E94E5D7" w:rsidR="00B37BD8" w:rsidRPr="0007055B" w:rsidRDefault="00B8073A" w:rsidP="00120A2A">
            <w:r w:rsidRPr="0007055B">
              <w:t>7</w:t>
            </w:r>
          </w:p>
        </w:tc>
        <w:tc>
          <w:tcPr>
            <w:tcW w:w="1769" w:type="dxa"/>
          </w:tcPr>
          <w:p w14:paraId="76A617C7" w14:textId="21C334B0" w:rsidR="00B37BD8" w:rsidRPr="0007055B" w:rsidRDefault="00B37BD8" w:rsidP="00120A2A">
            <w:r w:rsidRPr="0007055B">
              <w:t>Vormgeving</w:t>
            </w:r>
            <w:r w:rsidR="004076E9" w:rsidRPr="0007055B">
              <w:t xml:space="preserve"> van de webapplicat</w:t>
            </w:r>
            <w:r w:rsidR="007C4FCC" w:rsidRPr="0007055B">
              <w:t>ie en browser extensie</w:t>
            </w:r>
          </w:p>
        </w:tc>
        <w:tc>
          <w:tcPr>
            <w:tcW w:w="3292" w:type="dxa"/>
          </w:tcPr>
          <w:p w14:paraId="5CEB275A" w14:textId="251A3238" w:rsidR="00B37BD8" w:rsidRPr="0007055B" w:rsidRDefault="0038676D" w:rsidP="0038676D">
            <w:r w:rsidRPr="0007055B">
              <w:t>Er moet rekening gehouden zijn met alle eisen van de opdrachtgever bij het ontwerp</w:t>
            </w:r>
          </w:p>
        </w:tc>
        <w:tc>
          <w:tcPr>
            <w:tcW w:w="2922" w:type="dxa"/>
          </w:tcPr>
          <w:p w14:paraId="7DD6EF2A" w14:textId="77777777" w:rsidR="00B37BD8" w:rsidRDefault="00EA1D5B" w:rsidP="00A054BE">
            <w:pPr>
              <w:pStyle w:val="Lijstalinea"/>
              <w:numPr>
                <w:ilvl w:val="0"/>
                <w:numId w:val="5"/>
              </w:numPr>
            </w:pPr>
            <w:proofErr w:type="spellStart"/>
            <w:r>
              <w:t>Wireframes</w:t>
            </w:r>
            <w:proofErr w:type="spellEnd"/>
            <w:r>
              <w:t xml:space="preserve"> </w:t>
            </w:r>
            <w:r w:rsidR="00F151AB">
              <w:t>opstellen</w:t>
            </w:r>
            <w:r w:rsidR="00865B3A">
              <w:t xml:space="preserve"> voor alle onderdelen van de applicatie</w:t>
            </w:r>
          </w:p>
          <w:p w14:paraId="44517D7D" w14:textId="69A3AE4A" w:rsidR="006216A1" w:rsidRPr="0007055B" w:rsidRDefault="006216A1" w:rsidP="00A054BE">
            <w:pPr>
              <w:pStyle w:val="Lijstalinea"/>
              <w:numPr>
                <w:ilvl w:val="0"/>
                <w:numId w:val="5"/>
              </w:numPr>
            </w:pPr>
            <w:r>
              <w:t>Documenteren welke kleuren en letter</w:t>
            </w:r>
            <w:r w:rsidR="00DF4FB8">
              <w:t>types</w:t>
            </w:r>
            <w:r w:rsidR="003875D2">
              <w:t xml:space="preserve"> gebruikt worden voor het eindproduct</w:t>
            </w:r>
          </w:p>
        </w:tc>
      </w:tr>
      <w:tr w:rsidR="00E9757A" w:rsidRPr="0007055B" w14:paraId="29339DEE" w14:textId="77777777" w:rsidTr="004162D9">
        <w:tc>
          <w:tcPr>
            <w:tcW w:w="1368" w:type="dxa"/>
          </w:tcPr>
          <w:p w14:paraId="135D84D1" w14:textId="3C3E8D27" w:rsidR="00E9757A" w:rsidRPr="0007055B" w:rsidRDefault="00E9757A" w:rsidP="00120A2A">
            <w:r w:rsidRPr="0007055B">
              <w:t>8</w:t>
            </w:r>
          </w:p>
        </w:tc>
        <w:tc>
          <w:tcPr>
            <w:tcW w:w="1769" w:type="dxa"/>
          </w:tcPr>
          <w:p w14:paraId="05BCF1C3" w14:textId="5BDD1223" w:rsidR="00E9757A" w:rsidRPr="0007055B" w:rsidRDefault="00E9757A" w:rsidP="00120A2A">
            <w:r w:rsidRPr="0007055B">
              <w:t>Tes</w:t>
            </w:r>
            <w:r w:rsidR="00EF5E71" w:rsidRPr="0007055B">
              <w:t xml:space="preserve">ten van </w:t>
            </w:r>
            <w:r w:rsidR="0090262D" w:rsidRPr="0007055B">
              <w:t>applicaties</w:t>
            </w:r>
          </w:p>
        </w:tc>
        <w:tc>
          <w:tcPr>
            <w:tcW w:w="3292" w:type="dxa"/>
          </w:tcPr>
          <w:p w14:paraId="3C938348" w14:textId="63865A5F" w:rsidR="00E9757A" w:rsidRPr="0007055B" w:rsidRDefault="00B752EA" w:rsidP="0038676D">
            <w:r>
              <w:t>100% gesla</w:t>
            </w:r>
            <w:r w:rsidR="00832430">
              <w:t>agde Unit</w:t>
            </w:r>
            <w:r w:rsidR="00DF21D5">
              <w:t xml:space="preserve"> </w:t>
            </w:r>
            <w:r w:rsidR="00832430">
              <w:t>tests</w:t>
            </w:r>
            <w:r w:rsidR="008F377E">
              <w:t xml:space="preserve"> in de backend code</w:t>
            </w:r>
          </w:p>
        </w:tc>
        <w:tc>
          <w:tcPr>
            <w:tcW w:w="2922" w:type="dxa"/>
          </w:tcPr>
          <w:p w14:paraId="022038E7" w14:textId="39071EFD" w:rsidR="00E9757A" w:rsidRPr="0007055B" w:rsidRDefault="00075BD1" w:rsidP="00CC09F4">
            <w:pPr>
              <w:pStyle w:val="Lijstalinea"/>
              <w:numPr>
                <w:ilvl w:val="0"/>
                <w:numId w:val="5"/>
              </w:numPr>
            </w:pPr>
            <w:r>
              <w:t xml:space="preserve">Gebruik maken van </w:t>
            </w:r>
            <w:r w:rsidR="006F257C">
              <w:t xml:space="preserve">Javascript </w:t>
            </w:r>
            <w:r w:rsidR="00C44378">
              <w:t>test</w:t>
            </w:r>
            <w:r w:rsidR="00376857">
              <w:t xml:space="preserve"> </w:t>
            </w:r>
            <w:proofErr w:type="spellStart"/>
            <w:r w:rsidR="006F257C">
              <w:t>framework</w:t>
            </w:r>
            <w:proofErr w:type="spellEnd"/>
            <w:r w:rsidR="006F257C">
              <w:t xml:space="preserve"> </w:t>
            </w:r>
            <w:proofErr w:type="spellStart"/>
            <w:r w:rsidR="006F257C">
              <w:t>Jest</w:t>
            </w:r>
            <w:proofErr w:type="spellEnd"/>
          </w:p>
        </w:tc>
      </w:tr>
    </w:tbl>
    <w:p w14:paraId="7616AA38" w14:textId="77777777" w:rsidR="00184024" w:rsidRDefault="00184024"/>
    <w:p w14:paraId="67BBD9B3" w14:textId="2C9B975F" w:rsidR="00A319D7" w:rsidRDefault="00184024">
      <w:r w:rsidRPr="00D22C98">
        <w:t>Elk product krijgt een controle om te kijken of deze aan de kwaliteitseisen voldoet. Zodra een deelproduct af is wordt deze gecontroleerd door minimaal twee studenten uit de projectgroep.</w:t>
      </w:r>
    </w:p>
    <w:p w14:paraId="3ADFFE48" w14:textId="6E430866" w:rsidR="000907D2" w:rsidRDefault="00744534" w:rsidP="00EB7814">
      <w:pPr>
        <w:pStyle w:val="Kop1"/>
      </w:pPr>
      <w:r>
        <w:br w:type="page"/>
      </w:r>
      <w:bookmarkStart w:id="8" w:name="_Toc56065495"/>
      <w:r w:rsidR="00436852">
        <w:lastRenderedPageBreak/>
        <w:t>7</w:t>
      </w:r>
      <w:r w:rsidR="000907D2">
        <w:t>. Ontwikkelmethoden</w:t>
      </w:r>
      <w:bookmarkEnd w:id="8"/>
    </w:p>
    <w:p w14:paraId="3E2AF622" w14:textId="77777777" w:rsidR="000907D2" w:rsidRDefault="000907D2" w:rsidP="000907D2">
      <w:r>
        <w:t xml:space="preserve">In dit project heeft de Product </w:t>
      </w:r>
      <w:proofErr w:type="spellStart"/>
      <w:r>
        <w:t>Owner</w:t>
      </w:r>
      <w:proofErr w:type="spellEnd"/>
      <w:r>
        <w:t xml:space="preserve"> de behoefte dat wij de ontwikkelmethode Scrum gebruiken om het product te ontwikkelen. </w:t>
      </w:r>
    </w:p>
    <w:p w14:paraId="1131585C" w14:textId="77777777" w:rsidR="000907D2" w:rsidRDefault="000907D2" w:rsidP="000907D2">
      <w:r>
        <w:t xml:space="preserve">Scrum is een agile ontwikkelmethode waarin teams in sprints werken van een paar weken. De duur van elk sprint hangt af van elk project en in ons geval is dit twee weken. In elke sprint levert het team een werkend product op zodat de Product </w:t>
      </w:r>
      <w:proofErr w:type="spellStart"/>
      <w:r>
        <w:t>Owner</w:t>
      </w:r>
      <w:proofErr w:type="spellEnd"/>
      <w:r>
        <w:t xml:space="preserve"> op tijd feedback kan geven. De Product </w:t>
      </w:r>
      <w:proofErr w:type="spellStart"/>
      <w:r>
        <w:t>Owner</w:t>
      </w:r>
      <w:proofErr w:type="spellEnd"/>
      <w:r>
        <w:t xml:space="preserve"> kan de eisen van het product veranderen als hij het product een keer heeft gezien en ook later een beslissingen maken op basis van het huidige product. Dit is het sprint review. Zodra de Product </w:t>
      </w:r>
      <w:proofErr w:type="spellStart"/>
      <w:r>
        <w:t>Owner</w:t>
      </w:r>
      <w:proofErr w:type="spellEnd"/>
      <w:r>
        <w:t xml:space="preserve"> feedback op het product heeft gegeven, start er een nieuwe sprint en bouwt het team het product verder op. Het aantal sprints hangt af van hoe groot het project is, maar in ons geval zijn er 3 sprints. </w:t>
      </w:r>
    </w:p>
    <w:p w14:paraId="2D178B61" w14:textId="77777777" w:rsidR="000907D2" w:rsidRDefault="000907D2" w:rsidP="000907D2">
      <w:r>
        <w:t>In scrum werken alle betrokken personen binnen het project in bepaalde rollen:</w:t>
      </w:r>
    </w:p>
    <w:p w14:paraId="7B4AC66D" w14:textId="77777777" w:rsidR="000907D2" w:rsidRDefault="000907D2" w:rsidP="000907D2">
      <w:pPr>
        <w:pStyle w:val="Lijstalinea"/>
        <w:numPr>
          <w:ilvl w:val="0"/>
          <w:numId w:val="5"/>
        </w:numPr>
      </w:pPr>
      <w:r>
        <w:t>Het ontwikkelteam is verantwoordelijk om het eindproduct op te leveren.</w:t>
      </w:r>
    </w:p>
    <w:p w14:paraId="7EAB3AA8" w14:textId="77777777" w:rsidR="000907D2" w:rsidRDefault="000907D2" w:rsidP="000907D2">
      <w:pPr>
        <w:pStyle w:val="Lijstalinea"/>
        <w:numPr>
          <w:ilvl w:val="0"/>
          <w:numId w:val="5"/>
        </w:numPr>
      </w:pPr>
      <w:r>
        <w:t>De scrum coach stuurt het ontwikkelteam aan zodat het ontwikkelteam goed kan presteren.</w:t>
      </w:r>
    </w:p>
    <w:p w14:paraId="09F63100" w14:textId="77777777" w:rsidR="000907D2" w:rsidRDefault="000907D2" w:rsidP="000907D2">
      <w:pPr>
        <w:pStyle w:val="Lijstalinea"/>
        <w:numPr>
          <w:ilvl w:val="0"/>
          <w:numId w:val="5"/>
        </w:numPr>
      </w:pPr>
      <w:r>
        <w:t xml:space="preserve">De Product </w:t>
      </w:r>
      <w:proofErr w:type="spellStart"/>
      <w:r>
        <w:t>Owner</w:t>
      </w:r>
      <w:proofErr w:type="spellEnd"/>
      <w:r>
        <w:t xml:space="preserve"> zorgt voor de communicatie tussen de stakeholders en het ontwikkelteam. Hij maakt de laatste beslissingen op het eindproduct en geeft feedback op wat het team heeft opgeleverd.</w:t>
      </w:r>
    </w:p>
    <w:p w14:paraId="44C28B1E" w14:textId="77777777" w:rsidR="000907D2" w:rsidRDefault="000907D2" w:rsidP="000907D2">
      <w:pPr>
        <w:pStyle w:val="Lijstalinea"/>
        <w:numPr>
          <w:ilvl w:val="0"/>
          <w:numId w:val="5"/>
        </w:numPr>
      </w:pPr>
      <w:r>
        <w:t xml:space="preserve">De stakeholders zijn vaak alle andere mensen die zijn betrokken bij het product, zoals klanten die het product kopen. Alle feedback die zij hebben, geven zij door aan de Product </w:t>
      </w:r>
      <w:proofErr w:type="spellStart"/>
      <w:r>
        <w:t>Owner</w:t>
      </w:r>
      <w:proofErr w:type="spellEnd"/>
      <w:r>
        <w:t>. In dit project is er geen sprake van stakeholders.</w:t>
      </w:r>
    </w:p>
    <w:p w14:paraId="765FC7A0" w14:textId="77777777" w:rsidR="00EB7814" w:rsidRDefault="000907D2" w:rsidP="00EB7814">
      <w:r>
        <w:t xml:space="preserve">Bij het begin van elk sprint houdt het team een sprintplanning met de Product </w:t>
      </w:r>
      <w:proofErr w:type="spellStart"/>
      <w:r>
        <w:t>Owner</w:t>
      </w:r>
      <w:proofErr w:type="spellEnd"/>
      <w:r>
        <w:t xml:space="preserve">. Hierin bepalen zij samen het sprintdoel en wat voor product het team op moet leveren. In een sprint houdt het team elke dag een </w:t>
      </w:r>
      <w:proofErr w:type="spellStart"/>
      <w:r>
        <w:t>daily</w:t>
      </w:r>
      <w:proofErr w:type="spellEnd"/>
      <w:r>
        <w:t xml:space="preserve"> </w:t>
      </w:r>
      <w:proofErr w:type="spellStart"/>
      <w:r>
        <w:t>standup</w:t>
      </w:r>
      <w:proofErr w:type="spellEnd"/>
      <w:r>
        <w:t xml:space="preserve"> van 15 tot 20 minuten. In de </w:t>
      </w:r>
      <w:proofErr w:type="spellStart"/>
      <w:r>
        <w:t>daily</w:t>
      </w:r>
      <w:proofErr w:type="spellEnd"/>
      <w:r>
        <w:t xml:space="preserve"> </w:t>
      </w:r>
      <w:proofErr w:type="spellStart"/>
      <w:r>
        <w:t>standup</w:t>
      </w:r>
      <w:proofErr w:type="spellEnd"/>
      <w:r>
        <w:t xml:space="preserve"> bespreekt elk team lid hoe de voortgang ligt en wat elk team lid die dag gaat doen. Daarna gaat het team aan het werk. Aan het eind van elk dag houdt het team ook een </w:t>
      </w:r>
      <w:proofErr w:type="spellStart"/>
      <w:r>
        <w:t>daily</w:t>
      </w:r>
      <w:proofErr w:type="spellEnd"/>
      <w:r>
        <w:t xml:space="preserve"> </w:t>
      </w:r>
      <w:proofErr w:type="spellStart"/>
      <w:r>
        <w:t>standdown</w:t>
      </w:r>
      <w:proofErr w:type="spellEnd"/>
      <w:r>
        <w:t xml:space="preserve">, waarin elk team lid vertelt wat diegene heeft gedaan op die dag. Vlak voor het eind van elk sprint, houdt het team een sprint review met de Product </w:t>
      </w:r>
      <w:proofErr w:type="spellStart"/>
      <w:r>
        <w:t>Owner</w:t>
      </w:r>
      <w:proofErr w:type="spellEnd"/>
      <w:r>
        <w:t xml:space="preserve">. Na het ontvangen van alle feedback in de sprint review houdt het team een </w:t>
      </w:r>
      <w:proofErr w:type="spellStart"/>
      <w:r>
        <w:t>retrospective</w:t>
      </w:r>
      <w:proofErr w:type="spellEnd"/>
      <w:r>
        <w:t xml:space="preserve"> met de scrum coach. In de </w:t>
      </w:r>
      <w:proofErr w:type="spellStart"/>
      <w:r>
        <w:t>retrospective</w:t>
      </w:r>
      <w:proofErr w:type="spellEnd"/>
      <w:r>
        <w:t xml:space="preserve"> kijkt het team naar het functioneren tijdens de sprint en zorgt het team samen met de scrum coach ervoor dat het team beter presteert in de volgende sprint. Daarna start de sprintplanning van de volgende sprint, en wordt het proces weer herhaald.</w:t>
      </w:r>
    </w:p>
    <w:p w14:paraId="26EA30C5" w14:textId="57341F21" w:rsidR="00264DB4" w:rsidRDefault="000907D2" w:rsidP="00EB7814">
      <w:pPr>
        <w:pStyle w:val="Kop1"/>
      </w:pPr>
      <w:r>
        <w:br w:type="page"/>
      </w:r>
      <w:bookmarkStart w:id="9" w:name="_Toc56065496"/>
      <w:r w:rsidR="00436852">
        <w:lastRenderedPageBreak/>
        <w:t>8</w:t>
      </w:r>
      <w:r w:rsidR="00744534">
        <w:t xml:space="preserve">. </w:t>
      </w:r>
      <w:r w:rsidR="0073523E">
        <w:t>Projectorganisatie</w:t>
      </w:r>
      <w:r w:rsidR="00A82DD8">
        <w:t xml:space="preserve"> en communicatie</w:t>
      </w:r>
      <w:bookmarkEnd w:id="9"/>
    </w:p>
    <w:p w14:paraId="44C61613" w14:textId="09F8FDE8" w:rsidR="00264DB4" w:rsidRDefault="632EF9EA" w:rsidP="41DC00EA">
      <w:pPr>
        <w:spacing w:line="257" w:lineRule="auto"/>
      </w:pPr>
      <w:r w:rsidRPr="432BE9F0">
        <w:rPr>
          <w:rFonts w:ascii="Calibri" w:eastAsia="Calibri" w:hAnsi="Calibri" w:cs="Calibri"/>
          <w:lang w:val="nl"/>
        </w:rPr>
        <w:t xml:space="preserve">Voor een goed verloop van dit project zijn er enkele regels opgesteld. We gaan </w:t>
      </w:r>
      <w:r w:rsidR="00254121" w:rsidRPr="0D6ACD40">
        <w:rPr>
          <w:rFonts w:ascii="Calibri" w:eastAsia="Calibri" w:hAnsi="Calibri" w:cs="Calibri"/>
          <w:lang w:val="nl"/>
        </w:rPr>
        <w:t>ervan uit</w:t>
      </w:r>
      <w:r w:rsidRPr="432BE9F0">
        <w:rPr>
          <w:rFonts w:ascii="Calibri" w:eastAsia="Calibri" w:hAnsi="Calibri" w:cs="Calibri"/>
          <w:lang w:val="nl"/>
        </w:rPr>
        <w:t xml:space="preserve"> dat iedereen zich ook aan deze regels houdt. Zo kunnen we een fijne samenwerking creeeren en een werkomgeving waar iedereen zich waardevol en gehoord voelt. Er zijn afspraken gemaakt voor de volgende punten:</w:t>
      </w:r>
    </w:p>
    <w:p w14:paraId="6AFD923A" w14:textId="42B1B8E1" w:rsidR="00264DB4" w:rsidRDefault="632EF9EA" w:rsidP="432BE9F0">
      <w:pPr>
        <w:pStyle w:val="Lijstalinea"/>
        <w:numPr>
          <w:ilvl w:val="0"/>
          <w:numId w:val="9"/>
        </w:numPr>
        <w:rPr>
          <w:rFonts w:eastAsiaTheme="minorEastAsia"/>
        </w:rPr>
      </w:pPr>
      <w:r w:rsidRPr="432BE9F0">
        <w:rPr>
          <w:rFonts w:ascii="Calibri" w:eastAsia="Calibri" w:hAnsi="Calibri" w:cs="Calibri"/>
          <w:lang w:val="nl"/>
        </w:rPr>
        <w:t>De dagindeling</w:t>
      </w:r>
    </w:p>
    <w:p w14:paraId="0085D39E" w14:textId="42B1B8E1" w:rsidR="00264DB4" w:rsidRDefault="632EF9EA" w:rsidP="432BE9F0">
      <w:pPr>
        <w:pStyle w:val="Lijstalinea"/>
        <w:numPr>
          <w:ilvl w:val="0"/>
          <w:numId w:val="9"/>
        </w:numPr>
        <w:rPr>
          <w:rFonts w:eastAsiaTheme="minorEastAsia"/>
        </w:rPr>
      </w:pPr>
      <w:r w:rsidRPr="432BE9F0">
        <w:rPr>
          <w:rFonts w:ascii="Calibri" w:eastAsia="Calibri" w:hAnsi="Calibri" w:cs="Calibri"/>
          <w:lang w:val="nl"/>
        </w:rPr>
        <w:t>De aanwezigheid</w:t>
      </w:r>
    </w:p>
    <w:p w14:paraId="6E8475A8" w14:textId="42B1B8E1" w:rsidR="00264DB4" w:rsidRDefault="632EF9EA" w:rsidP="432BE9F0">
      <w:pPr>
        <w:pStyle w:val="Lijstalinea"/>
        <w:numPr>
          <w:ilvl w:val="0"/>
          <w:numId w:val="9"/>
        </w:numPr>
        <w:rPr>
          <w:rFonts w:eastAsiaTheme="minorEastAsia"/>
        </w:rPr>
      </w:pPr>
      <w:r w:rsidRPr="432BE9F0">
        <w:rPr>
          <w:rFonts w:ascii="Calibri" w:eastAsia="Calibri" w:hAnsi="Calibri" w:cs="Calibri"/>
          <w:lang w:val="nl"/>
        </w:rPr>
        <w:t>De taken</w:t>
      </w:r>
    </w:p>
    <w:p w14:paraId="4482678D" w14:textId="42B1B8E1" w:rsidR="00264DB4" w:rsidRDefault="632EF9EA" w:rsidP="432BE9F0">
      <w:pPr>
        <w:pStyle w:val="Lijstalinea"/>
        <w:numPr>
          <w:ilvl w:val="0"/>
          <w:numId w:val="9"/>
        </w:numPr>
        <w:rPr>
          <w:rFonts w:eastAsiaTheme="minorEastAsia"/>
        </w:rPr>
      </w:pPr>
      <w:r w:rsidRPr="432BE9F0">
        <w:rPr>
          <w:rFonts w:ascii="Calibri" w:eastAsia="Calibri" w:hAnsi="Calibri" w:cs="Calibri"/>
          <w:lang w:val="nl"/>
        </w:rPr>
        <w:t>De communicatie en voor</w:t>
      </w:r>
    </w:p>
    <w:p w14:paraId="194AF6C9" w14:textId="42B1B8E1" w:rsidR="00264DB4" w:rsidRDefault="632EF9EA" w:rsidP="432BE9F0">
      <w:pPr>
        <w:pStyle w:val="Lijstalinea"/>
        <w:numPr>
          <w:ilvl w:val="0"/>
          <w:numId w:val="9"/>
        </w:numPr>
        <w:rPr>
          <w:rFonts w:eastAsiaTheme="minorEastAsia"/>
        </w:rPr>
      </w:pPr>
      <w:r w:rsidRPr="432BE9F0">
        <w:rPr>
          <w:rFonts w:ascii="Calibri" w:eastAsia="Calibri" w:hAnsi="Calibri" w:cs="Calibri"/>
          <w:lang w:val="nl"/>
        </w:rPr>
        <w:t>De GitHub</w:t>
      </w:r>
    </w:p>
    <w:p w14:paraId="12FF7AFC" w14:textId="42B1B8E1" w:rsidR="00264DB4" w:rsidRDefault="632EF9EA" w:rsidP="432BE9F0">
      <w:pPr>
        <w:pStyle w:val="Lijstalinea"/>
        <w:numPr>
          <w:ilvl w:val="0"/>
          <w:numId w:val="9"/>
        </w:numPr>
        <w:rPr>
          <w:rFonts w:eastAsiaTheme="minorEastAsia"/>
        </w:rPr>
      </w:pPr>
      <w:r w:rsidRPr="432BE9F0">
        <w:rPr>
          <w:rFonts w:ascii="Calibri" w:eastAsia="Calibri" w:hAnsi="Calibri" w:cs="Calibri"/>
          <w:lang w:val="nl"/>
        </w:rPr>
        <w:t>De Definition of Done</w:t>
      </w:r>
    </w:p>
    <w:p w14:paraId="338743E2" w14:textId="42B1B8E1" w:rsidR="00264DB4" w:rsidRDefault="00505E1B" w:rsidP="41DC00EA">
      <w:pPr>
        <w:pStyle w:val="Kop2"/>
      </w:pPr>
      <w:bookmarkStart w:id="10" w:name="_Toc56065497"/>
      <w:r>
        <w:rPr>
          <w:noProof/>
        </w:rPr>
        <w:drawing>
          <wp:anchor distT="0" distB="0" distL="114300" distR="114300" simplePos="0" relativeHeight="251658242" behindDoc="0" locked="0" layoutInCell="1" allowOverlap="1" wp14:anchorId="3ED577F0" wp14:editId="4A735A48">
            <wp:simplePos x="0" y="0"/>
            <wp:positionH relativeFrom="column">
              <wp:posOffset>2616200</wp:posOffset>
            </wp:positionH>
            <wp:positionV relativeFrom="paragraph">
              <wp:posOffset>154940</wp:posOffset>
            </wp:positionV>
            <wp:extent cx="2990850" cy="1619250"/>
            <wp:effectExtent l="0" t="0" r="0" b="0"/>
            <wp:wrapThrough wrapText="bothSides">
              <wp:wrapPolygon edited="0">
                <wp:start x="0" y="0"/>
                <wp:lineTo x="0" y="21346"/>
                <wp:lineTo x="21462" y="21346"/>
                <wp:lineTo x="21462" y="0"/>
                <wp:lineTo x="0" y="0"/>
              </wp:wrapPolygon>
            </wp:wrapThrough>
            <wp:docPr id="1876967500" name="Picture 194239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391095"/>
                    <pic:cNvPicPr/>
                  </pic:nvPicPr>
                  <pic:blipFill>
                    <a:blip r:embed="rId11">
                      <a:extLst>
                        <a:ext uri="{28A0092B-C50C-407E-A947-70E740481C1C}">
                          <a14:useLocalDpi xmlns:a14="http://schemas.microsoft.com/office/drawing/2010/main" val="0"/>
                        </a:ext>
                      </a:extLst>
                    </a:blip>
                    <a:stretch>
                      <a:fillRect/>
                    </a:stretch>
                  </pic:blipFill>
                  <pic:spPr>
                    <a:xfrm>
                      <a:off x="0" y="0"/>
                      <a:ext cx="2990850" cy="1619250"/>
                    </a:xfrm>
                    <a:prstGeom prst="rect">
                      <a:avLst/>
                    </a:prstGeom>
                  </pic:spPr>
                </pic:pic>
              </a:graphicData>
            </a:graphic>
            <wp14:sizeRelH relativeFrom="page">
              <wp14:pctWidth>0</wp14:pctWidth>
            </wp14:sizeRelH>
            <wp14:sizeRelV relativeFrom="page">
              <wp14:pctHeight>0</wp14:pctHeight>
            </wp14:sizeRelV>
          </wp:anchor>
        </w:drawing>
      </w:r>
      <w:r w:rsidR="632EF9EA" w:rsidRPr="432BE9F0">
        <w:rPr>
          <w:rFonts w:ascii="Calibri Light" w:eastAsia="Calibri Light" w:hAnsi="Calibri Light" w:cs="Calibri Light"/>
          <w:lang w:val="nl"/>
        </w:rPr>
        <w:t>Indeling werkdag</w:t>
      </w:r>
      <w:bookmarkEnd w:id="10"/>
    </w:p>
    <w:tbl>
      <w:tblPr>
        <w:tblStyle w:val="Lijsttabel4-Accent6"/>
        <w:tblW w:w="0" w:type="auto"/>
        <w:tblLayout w:type="fixed"/>
        <w:tblLook w:val="04A0" w:firstRow="1" w:lastRow="0" w:firstColumn="1" w:lastColumn="0" w:noHBand="0" w:noVBand="1"/>
      </w:tblPr>
      <w:tblGrid>
        <w:gridCol w:w="1005"/>
        <w:gridCol w:w="2880"/>
      </w:tblGrid>
      <w:tr w:rsidR="41DC00EA" w14:paraId="673D51B3" w14:textId="77777777" w:rsidTr="432BE9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70AD47" w:themeColor="accent6"/>
              <w:left w:val="single" w:sz="8" w:space="0" w:color="70AD47" w:themeColor="accent6"/>
              <w:bottom w:val="single" w:sz="8" w:space="0" w:color="70AD47" w:themeColor="accent6"/>
              <w:right w:val="nil"/>
            </w:tcBorders>
          </w:tcPr>
          <w:p w14:paraId="5A120E7B" w14:textId="6BFC318A" w:rsidR="41DC00EA" w:rsidRDefault="41DC00EA">
            <w:r w:rsidRPr="432BE9F0">
              <w:rPr>
                <w:rFonts w:ascii="Calibri" w:eastAsia="Calibri" w:hAnsi="Calibri" w:cs="Calibri"/>
                <w:lang w:val="nl"/>
              </w:rPr>
              <w:t>Tijd</w:t>
            </w:r>
          </w:p>
        </w:tc>
        <w:tc>
          <w:tcPr>
            <w:tcW w:w="2880" w:type="dxa"/>
            <w:tcBorders>
              <w:top w:val="single" w:sz="8" w:space="0" w:color="70AD47" w:themeColor="accent6"/>
              <w:left w:val="nil"/>
              <w:bottom w:val="single" w:sz="8" w:space="0" w:color="70AD47" w:themeColor="accent6"/>
              <w:right w:val="single" w:sz="8" w:space="0" w:color="70AD47" w:themeColor="accent6"/>
            </w:tcBorders>
          </w:tcPr>
          <w:p w14:paraId="449657BA" w14:textId="6155300A" w:rsidR="41DC00EA" w:rsidRDefault="41DC00EA">
            <w:pPr>
              <w:cnfStyle w:val="100000000000" w:firstRow="1" w:lastRow="0" w:firstColumn="0" w:lastColumn="0" w:oddVBand="0" w:evenVBand="0" w:oddHBand="0" w:evenHBand="0" w:firstRowFirstColumn="0" w:firstRowLastColumn="0" w:lastRowFirstColumn="0" w:lastRowLastColumn="0"/>
            </w:pPr>
            <w:r w:rsidRPr="432BE9F0">
              <w:rPr>
                <w:rFonts w:ascii="Calibri" w:eastAsia="Calibri" w:hAnsi="Calibri" w:cs="Calibri"/>
                <w:lang w:val="nl"/>
              </w:rPr>
              <w:t>Werkzaamheid</w:t>
            </w:r>
          </w:p>
        </w:tc>
      </w:tr>
      <w:tr w:rsidR="41DC00EA" w14:paraId="239B58A1"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70AD47" w:themeColor="accent6"/>
              <w:left w:val="single" w:sz="8" w:space="0" w:color="A8D08D" w:themeColor="accent6" w:themeTint="99"/>
              <w:bottom w:val="single" w:sz="8" w:space="0" w:color="A8D08D" w:themeColor="accent6" w:themeTint="99"/>
              <w:right w:val="nil"/>
            </w:tcBorders>
          </w:tcPr>
          <w:p w14:paraId="138D7919" w14:textId="017AA7F2" w:rsidR="41DC00EA" w:rsidRDefault="41DC00EA" w:rsidP="41DC00EA">
            <w:pPr>
              <w:jc w:val="right"/>
            </w:pPr>
            <w:r w:rsidRPr="432BE9F0">
              <w:rPr>
                <w:rFonts w:ascii="Calibri" w:eastAsia="Calibri" w:hAnsi="Calibri" w:cs="Calibri"/>
                <w:color w:val="000000" w:themeColor="text1"/>
                <w:lang w:val="nl"/>
              </w:rPr>
              <w:t>09:00</w:t>
            </w:r>
          </w:p>
        </w:tc>
        <w:tc>
          <w:tcPr>
            <w:tcW w:w="2880" w:type="dxa"/>
            <w:tcBorders>
              <w:top w:val="single" w:sz="8" w:space="0" w:color="70AD47" w:themeColor="accent6"/>
              <w:left w:val="nil"/>
              <w:bottom w:val="single" w:sz="8" w:space="0" w:color="A8D08D" w:themeColor="accent6" w:themeTint="99"/>
              <w:right w:val="single" w:sz="8" w:space="0" w:color="A8D08D" w:themeColor="accent6" w:themeTint="99"/>
            </w:tcBorders>
          </w:tcPr>
          <w:p w14:paraId="5D647DD9" w14:textId="4E132FCB" w:rsidR="41DC00EA" w:rsidRDefault="41DC00EA">
            <w:pPr>
              <w:cnfStyle w:val="000000100000" w:firstRow="0" w:lastRow="0" w:firstColumn="0" w:lastColumn="0" w:oddVBand="0" w:evenVBand="0" w:oddHBand="1" w:evenHBand="0" w:firstRowFirstColumn="0" w:firstRowLastColumn="0" w:lastRowFirstColumn="0" w:lastRowLastColumn="0"/>
            </w:pPr>
            <w:r w:rsidRPr="432BE9F0">
              <w:rPr>
                <w:rFonts w:ascii="Calibri" w:eastAsia="Calibri" w:hAnsi="Calibri" w:cs="Calibri"/>
                <w:color w:val="000000" w:themeColor="text1"/>
                <w:lang w:val="nl"/>
              </w:rPr>
              <w:t>SCRUM meeting Teams</w:t>
            </w:r>
          </w:p>
        </w:tc>
      </w:tr>
      <w:tr w:rsidR="41DC00EA" w14:paraId="31B0F7EA"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17178D74" w14:textId="4FA9499B" w:rsidR="41DC00EA" w:rsidRDefault="41DC00EA" w:rsidP="41DC00EA">
            <w:pPr>
              <w:jc w:val="right"/>
            </w:pPr>
            <w:r w:rsidRPr="432BE9F0">
              <w:rPr>
                <w:rFonts w:ascii="Calibri" w:eastAsia="Calibri" w:hAnsi="Calibri" w:cs="Calibri"/>
                <w:color w:val="000000" w:themeColor="text1"/>
                <w:lang w:val="nl"/>
              </w:rPr>
              <w:t>09:30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5FB8B532" w14:textId="71B2A928" w:rsidR="41DC00EA" w:rsidRDefault="41DC00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nl"/>
              </w:rPr>
            </w:pPr>
            <w:r w:rsidRPr="432BE9F0">
              <w:rPr>
                <w:rFonts w:ascii="Calibri" w:eastAsia="Calibri" w:hAnsi="Calibri" w:cs="Calibri"/>
                <w:color w:val="000000" w:themeColor="text1"/>
                <w:lang w:val="nl"/>
              </w:rPr>
              <w:t>Begin werkdag</w:t>
            </w:r>
          </w:p>
        </w:tc>
      </w:tr>
      <w:tr w:rsidR="41DC00EA" w14:paraId="703FBDC4"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715B65DE" w14:textId="6AD8C505" w:rsidR="41DC00EA" w:rsidRDefault="41DC00EA" w:rsidP="41DC00EA">
            <w:pPr>
              <w:jc w:val="right"/>
            </w:pPr>
            <w:r w:rsidRPr="432BE9F0">
              <w:rPr>
                <w:rFonts w:ascii="Calibri" w:eastAsia="Calibri" w:hAnsi="Calibri" w:cs="Calibri"/>
                <w:color w:val="000000" w:themeColor="text1"/>
                <w:lang w:val="nl"/>
              </w:rPr>
              <w:t>12:00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21D70BD4" w14:textId="62FD229F" w:rsidR="41DC00EA" w:rsidRDefault="41DC00EA">
            <w:pPr>
              <w:cnfStyle w:val="000000100000" w:firstRow="0" w:lastRow="0" w:firstColumn="0" w:lastColumn="0" w:oddVBand="0" w:evenVBand="0" w:oddHBand="1" w:evenHBand="0" w:firstRowFirstColumn="0" w:firstRowLastColumn="0" w:lastRowFirstColumn="0" w:lastRowLastColumn="0"/>
            </w:pPr>
            <w:r w:rsidRPr="432BE9F0">
              <w:rPr>
                <w:rFonts w:ascii="Calibri" w:eastAsia="Calibri" w:hAnsi="Calibri" w:cs="Calibri"/>
                <w:color w:val="000000" w:themeColor="text1"/>
                <w:lang w:val="nl"/>
              </w:rPr>
              <w:t>Begin lunch DND</w:t>
            </w:r>
          </w:p>
        </w:tc>
      </w:tr>
      <w:tr w:rsidR="41DC00EA" w14:paraId="4A668718"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3CE34840" w14:textId="4AFC972F" w:rsidR="41DC00EA" w:rsidRDefault="41DC00EA" w:rsidP="41DC00EA">
            <w:pPr>
              <w:jc w:val="right"/>
            </w:pPr>
            <w:r w:rsidRPr="432BE9F0">
              <w:rPr>
                <w:rFonts w:ascii="Calibri" w:eastAsia="Calibri" w:hAnsi="Calibri" w:cs="Calibri"/>
                <w:color w:val="000000" w:themeColor="text1"/>
                <w:lang w:val="nl"/>
              </w:rPr>
              <w:t>13:00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4EB07FA7" w14:textId="7B473F45" w:rsidR="41DC00EA" w:rsidRDefault="41DC00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nl"/>
              </w:rPr>
            </w:pPr>
            <w:r w:rsidRPr="432BE9F0">
              <w:rPr>
                <w:rFonts w:ascii="Calibri" w:eastAsia="Calibri" w:hAnsi="Calibri" w:cs="Calibri"/>
                <w:color w:val="000000" w:themeColor="text1"/>
                <w:lang w:val="nl"/>
              </w:rPr>
              <w:t>Einde lunch</w:t>
            </w:r>
          </w:p>
        </w:tc>
      </w:tr>
      <w:tr w:rsidR="41DC00EA" w14:paraId="39277A07"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37D8BF09" w14:textId="67E14932" w:rsidR="41DC00EA" w:rsidRDefault="41DC00EA" w:rsidP="41DC00EA">
            <w:pPr>
              <w:jc w:val="right"/>
            </w:pPr>
            <w:r w:rsidRPr="432BE9F0">
              <w:rPr>
                <w:rFonts w:ascii="Calibri" w:eastAsia="Calibri" w:hAnsi="Calibri" w:cs="Calibri"/>
                <w:color w:val="000000" w:themeColor="text1"/>
                <w:lang w:val="nl"/>
              </w:rPr>
              <w:t>16:00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65BBD6A3" w14:textId="5E356194" w:rsidR="41DC00EA" w:rsidRDefault="41DC00EA">
            <w:pPr>
              <w:cnfStyle w:val="000000100000" w:firstRow="0" w:lastRow="0" w:firstColumn="0" w:lastColumn="0" w:oddVBand="0" w:evenVBand="0" w:oddHBand="1" w:evenHBand="0" w:firstRowFirstColumn="0" w:firstRowLastColumn="0" w:lastRowFirstColumn="0" w:lastRowLastColumn="0"/>
            </w:pPr>
            <w:r w:rsidRPr="432BE9F0">
              <w:rPr>
                <w:rFonts w:ascii="Calibri" w:eastAsia="Calibri" w:hAnsi="Calibri" w:cs="Calibri"/>
                <w:color w:val="000000" w:themeColor="text1"/>
                <w:lang w:val="nl"/>
              </w:rPr>
              <w:t>SCRUM meeting Teams</w:t>
            </w:r>
          </w:p>
        </w:tc>
      </w:tr>
      <w:tr w:rsidR="41DC00EA" w14:paraId="78C0B417"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1AFD321D" w14:textId="0420CB9A" w:rsidR="41DC00EA" w:rsidRDefault="41DC00EA" w:rsidP="41DC00EA">
            <w:pPr>
              <w:jc w:val="right"/>
            </w:pPr>
            <w:r w:rsidRPr="432BE9F0">
              <w:rPr>
                <w:rFonts w:ascii="Calibri" w:eastAsia="Calibri" w:hAnsi="Calibri" w:cs="Calibri"/>
                <w:color w:val="000000" w:themeColor="text1"/>
                <w:lang w:val="nl"/>
              </w:rPr>
              <w:t>16:30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25257397" w14:textId="2002875F" w:rsidR="41DC00EA" w:rsidRDefault="41DC00EA">
            <w:pPr>
              <w:cnfStyle w:val="000000000000" w:firstRow="0" w:lastRow="0" w:firstColumn="0" w:lastColumn="0" w:oddVBand="0" w:evenVBand="0" w:oddHBand="0" w:evenHBand="0" w:firstRowFirstColumn="0" w:firstRowLastColumn="0" w:lastRowFirstColumn="0" w:lastRowLastColumn="0"/>
            </w:pPr>
            <w:r w:rsidRPr="432BE9F0">
              <w:rPr>
                <w:rFonts w:ascii="Calibri" w:eastAsia="Calibri" w:hAnsi="Calibri" w:cs="Calibri"/>
                <w:color w:val="000000" w:themeColor="text1"/>
                <w:lang w:val="nl"/>
              </w:rPr>
              <w:t>Einde werkdag</w:t>
            </w:r>
          </w:p>
        </w:tc>
      </w:tr>
    </w:tbl>
    <w:p w14:paraId="65FFE8FC" w14:textId="42B1B8E1" w:rsidR="00264DB4" w:rsidRDefault="51B63EEC" w:rsidP="41DC00EA">
      <w:pPr>
        <w:spacing w:line="257" w:lineRule="auto"/>
      </w:pPr>
      <w:r w:rsidRPr="432BE9F0">
        <w:rPr>
          <w:rFonts w:ascii="Calibri" w:eastAsia="Calibri" w:hAnsi="Calibri" w:cs="Calibri"/>
          <w:lang w:val="nl"/>
        </w:rPr>
        <w:t xml:space="preserve"> </w:t>
      </w:r>
    </w:p>
    <w:p w14:paraId="3721E4C6" w14:textId="42B1B8E1" w:rsidR="00264DB4" w:rsidRDefault="51B63EEC" w:rsidP="41DC00EA">
      <w:pPr>
        <w:pStyle w:val="Kop2"/>
      </w:pPr>
      <w:bookmarkStart w:id="11" w:name="_Toc56065498"/>
      <w:r w:rsidRPr="432BE9F0">
        <w:rPr>
          <w:rFonts w:ascii="Calibri Light" w:eastAsia="Calibri Light" w:hAnsi="Calibri Light" w:cs="Calibri Light"/>
          <w:lang w:val="nl"/>
        </w:rPr>
        <w:t>Aanwezigheid</w:t>
      </w:r>
      <w:bookmarkEnd w:id="11"/>
    </w:p>
    <w:p w14:paraId="0A459635" w14:textId="42B1B8E1" w:rsidR="00264DB4" w:rsidRDefault="51B63EEC" w:rsidP="41DC00EA">
      <w:pPr>
        <w:spacing w:line="257" w:lineRule="auto"/>
      </w:pPr>
      <w:r w:rsidRPr="432BE9F0">
        <w:rPr>
          <w:rFonts w:ascii="Calibri" w:eastAsia="Calibri" w:hAnsi="Calibri" w:cs="Calibri"/>
          <w:lang w:val="nl"/>
        </w:rPr>
        <w:t>De aanwezigheid is een belangrijk aspect bij het werken in groepsverband. Immers zonder elkaar te zien en spreken werk je eigenlijk voor jezelf. Daarom is het belangrijk een aantal afspraken te maken hierover.</w:t>
      </w:r>
    </w:p>
    <w:p w14:paraId="2A802F12" w14:textId="42B1B8E1" w:rsidR="00264DB4" w:rsidRDefault="51B63EEC" w:rsidP="41DC00EA">
      <w:pPr>
        <w:spacing w:line="257" w:lineRule="auto"/>
      </w:pPr>
      <w:r w:rsidRPr="432BE9F0">
        <w:rPr>
          <w:rFonts w:ascii="Calibri" w:eastAsia="Calibri" w:hAnsi="Calibri" w:cs="Calibri"/>
          <w:lang w:val="nl"/>
        </w:rPr>
        <w:t>Zo is het verplicht om bij de SCRUM momenten aanwezig te zijn. De momenten worden aan het begin van de werkdagen gebruikt om je groepsgenoten te laten weten wat je vandaag gaat doen, wat je eventueel nodig hebt van andere en waar je bang voor bent om tegenaan te lopen. Aan het eind van de werkdag gebruik je deze om de dag af te sluiten, te laten weten/zien wat vandaag gelukt is en of je ergens nog problemen hebt ondervonden die je morgen met iemand aan wilt pakken.</w:t>
      </w:r>
    </w:p>
    <w:p w14:paraId="75C324B6" w14:textId="42B1B8E1" w:rsidR="00264DB4" w:rsidRDefault="51B63EEC" w:rsidP="41DC00EA">
      <w:pPr>
        <w:spacing w:line="257" w:lineRule="auto"/>
      </w:pPr>
      <w:r w:rsidRPr="432BE9F0">
        <w:rPr>
          <w:rFonts w:ascii="Calibri" w:eastAsia="Calibri" w:hAnsi="Calibri" w:cs="Calibri"/>
          <w:lang w:val="nl"/>
        </w:rPr>
        <w:t>De werkweek loopt van maandag tot en met vrijdag. Gedurende deze dagen wordt verwacht dat je deze ook aan het project besteed. Natuurlijk zijn we hier vrij open in en is het mogelijk dat er dingen zijn waarvoor je tijd vrij wilt maken. Geef dit alleen wel op tijd aan, zo kunnen je groepsgenoten hier rekening mee houden. Daarom is de afspraak dat je dergelijke momenten 2 dagen van tevoren aangeeft.</w:t>
      </w:r>
    </w:p>
    <w:p w14:paraId="4AFDA108" w14:textId="42B1B8E1" w:rsidR="00264DB4" w:rsidRDefault="51B63EEC" w:rsidP="41DC00EA">
      <w:pPr>
        <w:spacing w:line="257" w:lineRule="auto"/>
      </w:pPr>
      <w:r w:rsidRPr="432BE9F0">
        <w:rPr>
          <w:rFonts w:ascii="Calibri" w:eastAsia="Calibri" w:hAnsi="Calibri" w:cs="Calibri"/>
          <w:lang w:val="nl"/>
        </w:rPr>
        <w:t>Neem je rust. Zorg dat je tijdens de werkdag regelmatig een pauze van je werk neemt, al is het om af en toe wat te drinken te pakken, hierdoor raak je niet overbelast waardoor je aan het einde van de dag niet productief meer bent. Zit je al de hele ochtend met een probleem waar jij en je groepsleden niet uitkomen, ga dan een half uurtje wat anders doen en kom met een fris hoofd terug en plotseling lukt het wel. Vandaag ook is er een Do Not Disturb uur ingepland rond de middag tijd. Laat ieder dan even van zijn rust genieten en vraag alleen iets als je echt niet verder kan. Zo kan iedereen op zijn gemak wat eten en drinken en uitrusten om vervolgens weer goed te kunnen werken.</w:t>
      </w:r>
    </w:p>
    <w:p w14:paraId="2312CA6C" w14:textId="13E5120E" w:rsidR="00264DB4" w:rsidRDefault="51B63EEC" w:rsidP="00E914F0">
      <w:pPr>
        <w:pStyle w:val="Kop2"/>
      </w:pPr>
      <w:r>
        <w:br w:type="page"/>
      </w:r>
      <w:bookmarkStart w:id="12" w:name="_Toc56065499"/>
      <w:r w:rsidRPr="432BE9F0">
        <w:rPr>
          <w:lang w:val="nl"/>
        </w:rPr>
        <w:lastRenderedPageBreak/>
        <w:t>Taken</w:t>
      </w:r>
      <w:bookmarkEnd w:id="12"/>
    </w:p>
    <w:p w14:paraId="6F899CED" w14:textId="42B1B8E1" w:rsidR="00264DB4" w:rsidRDefault="51B63EEC" w:rsidP="41DC00EA">
      <w:pPr>
        <w:spacing w:line="257" w:lineRule="auto"/>
      </w:pPr>
      <w:r w:rsidRPr="432BE9F0">
        <w:rPr>
          <w:rFonts w:ascii="Calibri" w:eastAsia="Calibri" w:hAnsi="Calibri" w:cs="Calibri"/>
          <w:lang w:val="nl"/>
        </w:rPr>
        <w:t>Het is belangrijk dat iedereen zijn taken serieus neemt. Zolang iedereen zijn taken goed oppakt, motiveert dit andere om ook verder te gaan en hun best te blijven doen. Daarom zijn hier een aantal afspraken voor opgesteld.</w:t>
      </w:r>
    </w:p>
    <w:p w14:paraId="7A0289CE" w14:textId="42B1B8E1" w:rsidR="00264DB4" w:rsidRDefault="51B63EEC" w:rsidP="41DC00EA">
      <w:pPr>
        <w:spacing w:line="257" w:lineRule="auto"/>
      </w:pPr>
      <w:r w:rsidRPr="6392DE08">
        <w:rPr>
          <w:rFonts w:ascii="Calibri" w:eastAsia="Calibri" w:hAnsi="Calibri" w:cs="Calibri"/>
          <w:lang w:val="nl"/>
        </w:rPr>
        <w:t>Neem verantwoordelijkheid op je en wacht niet af tot een ander iets aanbiedt of vraagt. Heb je tijd over of niks te doen, kijk ook zelf of je eventueel iemand zou kunnen helpen met zijn taak of een andere taak op je kan nemen voor de dag.</w:t>
      </w:r>
    </w:p>
    <w:p w14:paraId="2C88D1ED" w14:textId="42B1B8E1" w:rsidR="00264DB4" w:rsidRDefault="51B63EEC" w:rsidP="41DC00EA">
      <w:pPr>
        <w:spacing w:line="257" w:lineRule="auto"/>
      </w:pPr>
      <w:r w:rsidRPr="432BE9F0">
        <w:rPr>
          <w:rFonts w:ascii="Calibri" w:eastAsia="Calibri" w:hAnsi="Calibri" w:cs="Calibri"/>
          <w:lang w:val="nl"/>
        </w:rPr>
        <w:t>Wanneer iemand niet verder kan tot jij jouw taak af hebt, is het de bedoeling om deze zo snel mogelijk af te maken. Mocht je met wat anders bezig zijn waar je lang over gedaan hebt en bijna af hebt, kan je dit natuurlijk rustig afmaken. Weet dat het voor je projectpartner fijn is wanneer diegene weer verder kan.</w:t>
      </w:r>
    </w:p>
    <w:p w14:paraId="495CE69F" w14:textId="42B1B8E1" w:rsidR="00264DB4" w:rsidRDefault="51B63EEC" w:rsidP="41DC00EA">
      <w:pPr>
        <w:spacing w:line="257" w:lineRule="auto"/>
      </w:pPr>
      <w:r w:rsidRPr="432BE9F0">
        <w:rPr>
          <w:rFonts w:ascii="Calibri" w:eastAsia="Calibri" w:hAnsi="Calibri" w:cs="Calibri"/>
          <w:lang w:val="nl"/>
        </w:rPr>
        <w:t xml:space="preserve">Rond je taken volledig af. Begin niet aan een taak om deze 90% af te maken en vervolgens iets nieuws te beginnen. Zorg dat die laatste 10% ook af komt en laat dit ook weten door middel van je taak afvinken. Zorg ook dat je eventuele deadlines haalt, mocht het een keer niet lukken, laat dit dan op tijd weten aan de rest! Zo houd je het voor jezelf overzichtelijk en weten andere ook wat ze wel en niet kunnen gebruiken. Loop je ergens tegenaan en kom je niet verder, vraag dan om hulp. Mocht er niemand beschikbaar zijn, dan kan je tijdelijk aan je volgende taak werken. Mocht het voorkomen dat we met het hele team niet uit een probleem komen, dan hebben we altijd nog de Product Owner die we kunnen benaderen. </w:t>
      </w:r>
    </w:p>
    <w:p w14:paraId="4D11C7A5" w14:textId="42B1B8E1" w:rsidR="00264DB4" w:rsidRDefault="51B63EEC" w:rsidP="41DC00EA">
      <w:pPr>
        <w:pStyle w:val="Kop2"/>
      </w:pPr>
      <w:bookmarkStart w:id="13" w:name="_Toc56065500"/>
      <w:r w:rsidRPr="432BE9F0">
        <w:rPr>
          <w:rFonts w:ascii="Calibri Light" w:eastAsia="Calibri Light" w:hAnsi="Calibri Light" w:cs="Calibri Light"/>
          <w:lang w:val="nl"/>
        </w:rPr>
        <w:t>Communicatie</w:t>
      </w:r>
      <w:bookmarkEnd w:id="13"/>
    </w:p>
    <w:p w14:paraId="12FAFDCA" w14:textId="42B1B8E1" w:rsidR="00264DB4" w:rsidRDefault="51B63EEC" w:rsidP="41DC00EA">
      <w:pPr>
        <w:spacing w:line="257" w:lineRule="auto"/>
      </w:pPr>
      <w:r w:rsidRPr="432BE9F0">
        <w:rPr>
          <w:rFonts w:ascii="Calibri" w:eastAsia="Calibri" w:hAnsi="Calibri" w:cs="Calibri"/>
          <w:lang w:val="nl"/>
        </w:rPr>
        <w:t>Communicatie is key wanneer je in groepsverband werkt. Zonder communicatie kom je nergens en is dit project ook niet haalbaar. Vandaar een aantal afspraken over de communicatie.</w:t>
      </w:r>
    </w:p>
    <w:p w14:paraId="61503F9D" w14:textId="42B1B8E1" w:rsidR="00264DB4" w:rsidRDefault="51B63EEC" w:rsidP="41DC00EA">
      <w:pPr>
        <w:spacing w:line="257" w:lineRule="auto"/>
      </w:pPr>
      <w:r w:rsidRPr="432BE9F0">
        <w:rPr>
          <w:rFonts w:ascii="Calibri" w:eastAsia="Calibri" w:hAnsi="Calibri" w:cs="Calibri"/>
          <w:lang w:val="nl"/>
        </w:rPr>
        <w:t>Laat weten wanneer je het ergens niet mee eens bent. Voorkom dat je gedemotiveerd raakt omdat je iets moet doen wat je eigenlijk niet wilt of dat er een afspraak wordt gemaakt waar je het niet mee eens bent. Wanneer jij niet van je laat horen, kan de rest dit ook niet weten. Samen kunnen we dan kijken naar een oplossing. Tuurlijk kan het voorkomen dat je het een keer niet eens bent met de rest, probeer dan voor jezelf na te gaan waarom je er zo’n probleem mee hebt. Luister naar de onderbouwing van de andere en sta open om van je standpunt af te stappen. Dit is niet hetzelfde als opgeven, dit is de kracht waaruit een goede samenwerking ontstaat.</w:t>
      </w:r>
    </w:p>
    <w:p w14:paraId="7D91ACE2" w14:textId="42B1B8E1" w:rsidR="00264DB4" w:rsidRDefault="51B63EEC" w:rsidP="41DC00EA">
      <w:pPr>
        <w:spacing w:line="257" w:lineRule="auto"/>
      </w:pPr>
      <w:r w:rsidRPr="432BE9F0">
        <w:rPr>
          <w:rFonts w:ascii="Calibri" w:eastAsia="Calibri" w:hAnsi="Calibri" w:cs="Calibri"/>
          <w:lang w:val="nl"/>
        </w:rPr>
        <w:t>Kom je ergens niet uit, of weet je niet hoe je aan iets moet beginnen? Vraag op tijd aan de andere projectleden of ze je kunnen helpen. We doen dit met z’n allen en staan ook allemaal voor elkaar klaar. Op deze manier kunnen we allemaal snel weer door en leren van elkaar.</w:t>
      </w:r>
    </w:p>
    <w:p w14:paraId="09E894C7" w14:textId="08F4DC15" w:rsidR="00A319D7" w:rsidRDefault="51B63EEC" w:rsidP="41DC00EA">
      <w:pPr>
        <w:spacing w:line="257" w:lineRule="auto"/>
      </w:pPr>
      <w:r w:rsidRPr="432BE9F0">
        <w:rPr>
          <w:rFonts w:ascii="Calibri" w:eastAsia="Calibri" w:hAnsi="Calibri" w:cs="Calibri"/>
          <w:lang w:val="nl"/>
        </w:rPr>
        <w:t>Zorg dat je bereikbaar bent. Je hoeft niet ’s nachts om 12uur op teams berichten te reageren, maar zorg wel dat je niet alleen maar een werkdag mentaliteit opbouwt. Wanneer jouw groepsgenoot overdag niet heeft bereikt wat diegene wilde bereiken en deze persoon gaat in de avonduren nog even verder en heeft een vraag, reageer dan ook en help waar nodig. Mocht je toevallig bij je computer zitten en kan je deze persoon even in 5 a 10 minuutjes helpen, neem deze moeite dan ook. Zo staat een ander ook klaar voor jou.</w:t>
      </w:r>
    </w:p>
    <w:p w14:paraId="34ABB7B2" w14:textId="77777777" w:rsidR="00A319D7" w:rsidRDefault="00A319D7">
      <w:r>
        <w:br w:type="page"/>
      </w:r>
    </w:p>
    <w:p w14:paraId="01E42A2E" w14:textId="42B1B8E1" w:rsidR="00264DB4" w:rsidRDefault="51B63EEC" w:rsidP="41DC00EA">
      <w:pPr>
        <w:pStyle w:val="Kop2"/>
      </w:pPr>
      <w:bookmarkStart w:id="14" w:name="_Toc56065501"/>
      <w:r w:rsidRPr="432BE9F0">
        <w:rPr>
          <w:rFonts w:ascii="Calibri Light" w:eastAsia="Calibri Light" w:hAnsi="Calibri Light" w:cs="Calibri Light"/>
          <w:lang w:val="nl"/>
        </w:rPr>
        <w:lastRenderedPageBreak/>
        <w:t>GitHub</w:t>
      </w:r>
      <w:bookmarkEnd w:id="14"/>
    </w:p>
    <w:p w14:paraId="28BA9DF1" w14:textId="42B1B8E1" w:rsidR="00264DB4" w:rsidRDefault="51B63EEC" w:rsidP="41DC00EA">
      <w:pPr>
        <w:spacing w:line="257" w:lineRule="auto"/>
      </w:pPr>
      <w:r w:rsidRPr="432BE9F0">
        <w:rPr>
          <w:rFonts w:ascii="Calibri" w:eastAsia="Calibri" w:hAnsi="Calibri" w:cs="Calibri"/>
          <w:lang w:val="nl"/>
        </w:rPr>
        <w:t>Voor de commits hebben we de afspraak dat deze in het Engels beschreven worden. Zorg voor een duidelijke titel en beschrijving zodat duidelijk is wat er is gedaan. Commit pas wanneer het stuk ook zeker werkt, probeer ook niet voor elke regel code een nieuwe commit te gebruiken. Zorg ervoor dat je eerst uitgebreid getest hebt voor je commit. Op deze manier beperken we de onoverzichtelijkheid van de commits.</w:t>
      </w:r>
    </w:p>
    <w:p w14:paraId="05E95B02" w14:textId="42B1B8E1" w:rsidR="00264DB4" w:rsidRDefault="51B63EEC" w:rsidP="41DC00EA">
      <w:pPr>
        <w:spacing w:line="257" w:lineRule="auto"/>
      </w:pPr>
      <w:r w:rsidRPr="432BE9F0">
        <w:rPr>
          <w:rFonts w:ascii="Calibri" w:eastAsia="Calibri" w:hAnsi="Calibri" w:cs="Calibri"/>
          <w:lang w:val="nl"/>
        </w:rPr>
        <w:t>Voor branches hebben we een main branch waarop alleen een werkend product staat. Op de development branch wordt gedurende de week gewerkt. Voor elke usecase kan een nieuwe branch aangemaakt worden. Wanneer je klaar bent met je usecase en deze uitgebreid getest hebt met de laatste pull van de development branch, kan je deze mergen. Zorg dat je iemand als reviewer aanwijst die niet bezig is geweest met jouw usecase. Deze persoon kan de code dan doorlopen en een eventuele wijziging goed of afkeuren. Wanneer de reviewer zijn akkoord heeft gegeven kan je de pull request mergen.</w:t>
      </w:r>
    </w:p>
    <w:p w14:paraId="16E093B6" w14:textId="42B1B8E1" w:rsidR="00264DB4" w:rsidRDefault="51B63EEC" w:rsidP="41DC00EA">
      <w:pPr>
        <w:pStyle w:val="Kop2"/>
      </w:pPr>
      <w:bookmarkStart w:id="15" w:name="_Toc56065502"/>
      <w:r w:rsidRPr="432BE9F0">
        <w:rPr>
          <w:rFonts w:ascii="Calibri Light" w:eastAsia="Calibri Light" w:hAnsi="Calibri Light" w:cs="Calibri Light"/>
          <w:lang w:val="nl"/>
        </w:rPr>
        <w:t>Definiton of Done</w:t>
      </w:r>
      <w:bookmarkEnd w:id="15"/>
    </w:p>
    <w:p w14:paraId="15B0D856" w14:textId="42B1B8E1" w:rsidR="00264DB4" w:rsidRDefault="51B63EEC" w:rsidP="41DC00EA">
      <w:pPr>
        <w:spacing w:line="257" w:lineRule="auto"/>
      </w:pPr>
      <w:r w:rsidRPr="432BE9F0">
        <w:rPr>
          <w:rFonts w:ascii="Calibri" w:eastAsia="Calibri" w:hAnsi="Calibri" w:cs="Calibri"/>
          <w:lang w:val="nl"/>
        </w:rPr>
        <w:t>Onze definition of done bestaat uit de volgende punten</w:t>
      </w:r>
    </w:p>
    <w:p w14:paraId="77883EEA" w14:textId="42B1B8E1" w:rsidR="00264DB4" w:rsidRDefault="51B63EEC" w:rsidP="432BE9F0">
      <w:pPr>
        <w:pStyle w:val="Lijstalinea"/>
        <w:numPr>
          <w:ilvl w:val="0"/>
          <w:numId w:val="10"/>
        </w:numPr>
        <w:rPr>
          <w:rFonts w:eastAsiaTheme="minorEastAsia"/>
        </w:rPr>
      </w:pPr>
      <w:r w:rsidRPr="432BE9F0">
        <w:rPr>
          <w:rFonts w:ascii="Calibri" w:eastAsia="Calibri" w:hAnsi="Calibri" w:cs="Calibri"/>
          <w:lang w:val="nl"/>
        </w:rPr>
        <w:t>Werkzaam binnen het huidige product</w:t>
      </w:r>
    </w:p>
    <w:p w14:paraId="3796DA49" w14:textId="42B1B8E1" w:rsidR="00264DB4" w:rsidRDefault="51B63EEC" w:rsidP="432BE9F0">
      <w:pPr>
        <w:pStyle w:val="Lijstalinea"/>
        <w:numPr>
          <w:ilvl w:val="0"/>
          <w:numId w:val="10"/>
        </w:numPr>
        <w:rPr>
          <w:rFonts w:eastAsiaTheme="minorEastAsia"/>
        </w:rPr>
      </w:pPr>
      <w:r w:rsidRPr="432BE9F0">
        <w:rPr>
          <w:rFonts w:ascii="Calibri" w:eastAsia="Calibri" w:hAnsi="Calibri" w:cs="Calibri"/>
          <w:lang w:val="nl"/>
        </w:rPr>
        <w:t>Uitgebreid getest en de tests zijn gedocumenteerd</w:t>
      </w:r>
    </w:p>
    <w:p w14:paraId="3DC18F33" w14:textId="42B1B8E1" w:rsidR="00264DB4" w:rsidRDefault="51B63EEC" w:rsidP="432BE9F0">
      <w:pPr>
        <w:pStyle w:val="Lijstalinea"/>
        <w:numPr>
          <w:ilvl w:val="0"/>
          <w:numId w:val="10"/>
        </w:numPr>
        <w:rPr>
          <w:rFonts w:eastAsiaTheme="minorEastAsia"/>
        </w:rPr>
      </w:pPr>
      <w:r w:rsidRPr="432BE9F0">
        <w:rPr>
          <w:rFonts w:ascii="Calibri" w:eastAsia="Calibri" w:hAnsi="Calibri" w:cs="Calibri"/>
          <w:lang w:val="nl"/>
        </w:rPr>
        <w:t>Functionaliteit getest door programmeur die niet actief meegewerkt heeft aan de issue</w:t>
      </w:r>
    </w:p>
    <w:p w14:paraId="2707C2A6" w14:textId="42B1B8E1" w:rsidR="00264DB4" w:rsidRDefault="51B63EEC" w:rsidP="432BE9F0">
      <w:pPr>
        <w:pStyle w:val="Lijstalinea"/>
        <w:numPr>
          <w:ilvl w:val="0"/>
          <w:numId w:val="10"/>
        </w:numPr>
        <w:rPr>
          <w:rFonts w:eastAsiaTheme="minorEastAsia"/>
        </w:rPr>
      </w:pPr>
      <w:r w:rsidRPr="432BE9F0">
        <w:rPr>
          <w:rFonts w:ascii="Calibri" w:eastAsia="Calibri" w:hAnsi="Calibri" w:cs="Calibri"/>
          <w:lang w:val="nl"/>
        </w:rPr>
        <w:t>Up to date documentatie in de code</w:t>
      </w:r>
    </w:p>
    <w:p w14:paraId="1DE83E7F" w14:textId="42B1B8E1" w:rsidR="00264DB4" w:rsidRDefault="51B63EEC" w:rsidP="432BE9F0">
      <w:pPr>
        <w:pStyle w:val="Lijstalinea"/>
        <w:numPr>
          <w:ilvl w:val="0"/>
          <w:numId w:val="10"/>
        </w:numPr>
        <w:rPr>
          <w:rFonts w:eastAsiaTheme="minorEastAsia"/>
        </w:rPr>
      </w:pPr>
      <w:r w:rsidRPr="432BE9F0">
        <w:rPr>
          <w:rFonts w:ascii="Calibri" w:eastAsia="Calibri" w:hAnsi="Calibri" w:cs="Calibri"/>
          <w:lang w:val="nl"/>
        </w:rPr>
        <w:t>Documentatie aangepast in de technische documentatie</w:t>
      </w:r>
    </w:p>
    <w:p w14:paraId="1B63E735" w14:textId="42B1B8E1" w:rsidR="00264DB4" w:rsidRDefault="51B63EEC" w:rsidP="432BE9F0">
      <w:pPr>
        <w:pStyle w:val="Lijstalinea"/>
        <w:numPr>
          <w:ilvl w:val="0"/>
          <w:numId w:val="10"/>
        </w:numPr>
        <w:rPr>
          <w:rFonts w:eastAsiaTheme="minorEastAsia"/>
        </w:rPr>
      </w:pPr>
      <w:r w:rsidRPr="432BE9F0">
        <w:rPr>
          <w:rFonts w:ascii="Calibri" w:eastAsia="Calibri" w:hAnsi="Calibri" w:cs="Calibri"/>
          <w:lang w:val="nl"/>
        </w:rPr>
        <w:t>Feature komt overeen met eisen van de Product Owner</w:t>
      </w:r>
    </w:p>
    <w:p w14:paraId="6DC22322" w14:textId="42B1B8E1" w:rsidR="00264DB4" w:rsidRDefault="51B63EEC" w:rsidP="41DC00EA">
      <w:pPr>
        <w:pStyle w:val="Kop2"/>
      </w:pPr>
      <w:bookmarkStart w:id="16" w:name="_Toc56065503"/>
      <w:r w:rsidRPr="432BE9F0">
        <w:rPr>
          <w:rFonts w:ascii="Calibri Light" w:eastAsia="Calibri Light" w:hAnsi="Calibri Light" w:cs="Calibri Light"/>
          <w:lang w:val="nl"/>
        </w:rPr>
        <w:t>Procesbeschrijving</w:t>
      </w:r>
      <w:bookmarkEnd w:id="16"/>
    </w:p>
    <w:p w14:paraId="66B26D06" w14:textId="42B1B8E1" w:rsidR="00264DB4" w:rsidRDefault="51B63EEC" w:rsidP="41DC00EA">
      <w:pPr>
        <w:spacing w:line="257" w:lineRule="auto"/>
      </w:pPr>
      <w:r w:rsidRPr="432BE9F0">
        <w:rPr>
          <w:rFonts w:ascii="Calibri" w:eastAsia="Calibri" w:hAnsi="Calibri" w:cs="Calibri"/>
          <w:lang w:val="nl"/>
        </w:rPr>
        <w:t>Na de meeting met de Product Owner bepalen we met de groep de taken. De status van een taak laten we zien aan de hand van de huidige kolom binnen git van deze taak. Welke User Story bij welke taak hoort laten we zien door de verschillende labels die we kunnen toewijzen. Je kan zien wie met welke taak bezig is door een gebruiker toe te wijzen aan deze taak. Daarnaast wordt hiervoor gebruik gemaakt van SCRUM om te bespreken wie wat aan het doen is en waar iemand eventueel op vast loopt. Tijdens de daily standdown kunnen we controleren hoever iedereen met zijn taken is gekomen, dan is ook het moment om te laten weten als je ergens vertraging oploopt.</w:t>
      </w:r>
    </w:p>
    <w:p w14:paraId="51A5CF59" w14:textId="42B1B8E1" w:rsidR="00264DB4" w:rsidRDefault="00264DB4" w:rsidP="7AA6F691">
      <w:r>
        <w:br w:type="page"/>
      </w:r>
    </w:p>
    <w:p w14:paraId="376B900F" w14:textId="471992EB" w:rsidR="00436852" w:rsidRDefault="00436852" w:rsidP="00436852">
      <w:pPr>
        <w:pStyle w:val="Kop1"/>
      </w:pPr>
      <w:bookmarkStart w:id="17" w:name="_Toc56065504"/>
      <w:r>
        <w:lastRenderedPageBreak/>
        <w:t>9. Projectplanning</w:t>
      </w:r>
      <w:bookmarkEnd w:id="17"/>
    </w:p>
    <w:p w14:paraId="3482555C" w14:textId="77777777" w:rsidR="00436852" w:rsidRPr="00DC4B56" w:rsidRDefault="00436852" w:rsidP="00436852">
      <w:r>
        <w:t xml:space="preserve">Op dit moment zijn er een aantal data al gepland met betrekking tot afspraken en inleverdata. Deze staan in de volgende tabel beschreven. Afspraken met een * staan gepland op die datum, maar kunnen mogelijk wijzigen in verband met vakantiedagen en agenda’s van Product </w:t>
      </w:r>
      <w:proofErr w:type="spellStart"/>
      <w:r>
        <w:t>Owner</w:t>
      </w:r>
      <w:proofErr w:type="spellEnd"/>
      <w:r>
        <w:t xml:space="preserve"> en coach.</w:t>
      </w:r>
    </w:p>
    <w:tbl>
      <w:tblPr>
        <w:tblStyle w:val="Rastertabel4-Accent6"/>
        <w:tblW w:w="0" w:type="auto"/>
        <w:tblLook w:val="04A0" w:firstRow="1" w:lastRow="0" w:firstColumn="1" w:lastColumn="0" w:noHBand="0" w:noVBand="1"/>
      </w:tblPr>
      <w:tblGrid>
        <w:gridCol w:w="4508"/>
        <w:gridCol w:w="4508"/>
      </w:tblGrid>
      <w:tr w:rsidR="00436852" w14:paraId="11ADC41D" w14:textId="77777777" w:rsidTr="0043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116FF6" w14:textId="314A9E58" w:rsidR="00436852" w:rsidRDefault="00436852" w:rsidP="00436852">
            <w:r>
              <w:t>Wanneer</w:t>
            </w:r>
            <w:r w:rsidR="006E399A">
              <w:tab/>
            </w:r>
          </w:p>
        </w:tc>
        <w:tc>
          <w:tcPr>
            <w:tcW w:w="4508" w:type="dxa"/>
          </w:tcPr>
          <w:p w14:paraId="4300D30F" w14:textId="77777777" w:rsidR="00436852" w:rsidRDefault="00436852" w:rsidP="00436852">
            <w:pPr>
              <w:cnfStyle w:val="100000000000" w:firstRow="1" w:lastRow="0" w:firstColumn="0" w:lastColumn="0" w:oddVBand="0" w:evenVBand="0" w:oddHBand="0" w:evenHBand="0" w:firstRowFirstColumn="0" w:firstRowLastColumn="0" w:lastRowFirstColumn="0" w:lastRowLastColumn="0"/>
            </w:pPr>
            <w:r>
              <w:t>Wat</w:t>
            </w:r>
          </w:p>
        </w:tc>
      </w:tr>
      <w:tr w:rsidR="00436852" w14:paraId="759B3759"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D6F8EE" w14:textId="77777777" w:rsidR="00436852" w:rsidRDefault="00436852" w:rsidP="00436852">
            <w:r>
              <w:t>13-11-2020</w:t>
            </w:r>
          </w:p>
        </w:tc>
        <w:tc>
          <w:tcPr>
            <w:tcW w:w="4508" w:type="dxa"/>
          </w:tcPr>
          <w:p w14:paraId="3D18A5BE"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Inleveren PVA</w:t>
            </w:r>
          </w:p>
        </w:tc>
      </w:tr>
      <w:tr w:rsidR="00436852" w14:paraId="139BC4EE"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5EA73C8E" w14:textId="77777777" w:rsidR="00436852" w:rsidRDefault="00436852" w:rsidP="00436852">
            <w:r>
              <w:t>16-11-2020 11:00</w:t>
            </w:r>
          </w:p>
        </w:tc>
        <w:tc>
          <w:tcPr>
            <w:tcW w:w="4508" w:type="dxa"/>
          </w:tcPr>
          <w:p w14:paraId="50CAEABA"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Sprint 1 start gesprek met Robert</w:t>
            </w:r>
          </w:p>
        </w:tc>
      </w:tr>
      <w:tr w:rsidR="00436852" w14:paraId="6908B666"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E8C64" w14:textId="77777777" w:rsidR="00436852" w:rsidRDefault="00436852" w:rsidP="00436852">
            <w:r>
              <w:t>18-11-2020 10:00</w:t>
            </w:r>
          </w:p>
        </w:tc>
        <w:tc>
          <w:tcPr>
            <w:tcW w:w="4508" w:type="dxa"/>
          </w:tcPr>
          <w:p w14:paraId="49BCBF6E"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Coach meeting met Sander</w:t>
            </w:r>
          </w:p>
        </w:tc>
      </w:tr>
      <w:tr w:rsidR="00436852" w14:paraId="3725F91E"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0E4A6649" w14:textId="77777777" w:rsidR="00436852" w:rsidRDefault="00436852" w:rsidP="00436852">
            <w:r>
              <w:t>25-11-2020 10:00</w:t>
            </w:r>
          </w:p>
        </w:tc>
        <w:tc>
          <w:tcPr>
            <w:tcW w:w="4508" w:type="dxa"/>
          </w:tcPr>
          <w:p w14:paraId="5742C254"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Coach meeting met Sander</w:t>
            </w:r>
          </w:p>
        </w:tc>
      </w:tr>
      <w:tr w:rsidR="00436852" w14:paraId="7FBC9F52"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D2BD41" w14:textId="77777777" w:rsidR="00436852" w:rsidRDefault="00436852" w:rsidP="00436852">
            <w:r>
              <w:t>27-11-2020 12:30</w:t>
            </w:r>
          </w:p>
        </w:tc>
        <w:tc>
          <w:tcPr>
            <w:tcW w:w="4508" w:type="dxa"/>
          </w:tcPr>
          <w:p w14:paraId="1DB339C9"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Sprint 1 eind gesprek met Robert</w:t>
            </w:r>
          </w:p>
        </w:tc>
      </w:tr>
      <w:tr w:rsidR="00436852" w14:paraId="592FB990"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0238FBB0" w14:textId="77777777" w:rsidR="00436852" w:rsidRDefault="00436852" w:rsidP="00436852">
            <w:r>
              <w:t>30-11-2020 11:00*</w:t>
            </w:r>
          </w:p>
        </w:tc>
        <w:tc>
          <w:tcPr>
            <w:tcW w:w="4508" w:type="dxa"/>
          </w:tcPr>
          <w:p w14:paraId="5F1C3BD1"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Sprint 2 start gesprek met Robert</w:t>
            </w:r>
          </w:p>
        </w:tc>
      </w:tr>
      <w:tr w:rsidR="00436852" w14:paraId="0E862134"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EEA4BA" w14:textId="77777777" w:rsidR="00436852" w:rsidRDefault="00436852" w:rsidP="00436852">
            <w:r>
              <w:t>02-12-2020 10:00*</w:t>
            </w:r>
          </w:p>
        </w:tc>
        <w:tc>
          <w:tcPr>
            <w:tcW w:w="4508" w:type="dxa"/>
          </w:tcPr>
          <w:p w14:paraId="5C323E1F"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Coach meeting met Sander</w:t>
            </w:r>
          </w:p>
        </w:tc>
      </w:tr>
      <w:tr w:rsidR="00436852" w14:paraId="13FF2126"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4AB4779F" w14:textId="77777777" w:rsidR="00436852" w:rsidRDefault="00436852" w:rsidP="00436852">
            <w:r>
              <w:t>09-12-2020 10:00*</w:t>
            </w:r>
          </w:p>
        </w:tc>
        <w:tc>
          <w:tcPr>
            <w:tcW w:w="4508" w:type="dxa"/>
          </w:tcPr>
          <w:p w14:paraId="085DDD4A"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Coach meeting met Sander</w:t>
            </w:r>
          </w:p>
        </w:tc>
      </w:tr>
      <w:tr w:rsidR="00436852" w14:paraId="24F621B5"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A76A4C" w14:textId="6146A897" w:rsidR="00436852" w:rsidRDefault="00436852" w:rsidP="00436852">
            <w:r>
              <w:t>11-12-2020 1</w:t>
            </w:r>
            <w:r w:rsidR="002D6ABD">
              <w:t>2</w:t>
            </w:r>
            <w:r>
              <w:t>:</w:t>
            </w:r>
            <w:r w:rsidR="002D6ABD">
              <w:t>3</w:t>
            </w:r>
            <w:r>
              <w:t>0*</w:t>
            </w:r>
          </w:p>
        </w:tc>
        <w:tc>
          <w:tcPr>
            <w:tcW w:w="4508" w:type="dxa"/>
          </w:tcPr>
          <w:p w14:paraId="5AA5C7FD"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Sprint 2 eind gesprek met Robert</w:t>
            </w:r>
          </w:p>
        </w:tc>
      </w:tr>
      <w:tr w:rsidR="00436852" w14:paraId="352CC8A7"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1177ECB5" w14:textId="77777777" w:rsidR="00436852" w:rsidRDefault="00436852" w:rsidP="00436852">
            <w:r>
              <w:t>14-12-2020 11:00*</w:t>
            </w:r>
          </w:p>
        </w:tc>
        <w:tc>
          <w:tcPr>
            <w:tcW w:w="4508" w:type="dxa"/>
          </w:tcPr>
          <w:p w14:paraId="40C087F6"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Sprint 3 start gesprek met Robert</w:t>
            </w:r>
          </w:p>
        </w:tc>
      </w:tr>
      <w:tr w:rsidR="00436852" w14:paraId="01186014"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1A71CF" w14:textId="77777777" w:rsidR="00436852" w:rsidRDefault="00436852" w:rsidP="00436852">
            <w:r>
              <w:t>16-12-2020 10:00*</w:t>
            </w:r>
          </w:p>
        </w:tc>
        <w:tc>
          <w:tcPr>
            <w:tcW w:w="4508" w:type="dxa"/>
          </w:tcPr>
          <w:p w14:paraId="1B8CBC16"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Coach meeting met Sander</w:t>
            </w:r>
          </w:p>
        </w:tc>
      </w:tr>
      <w:tr w:rsidR="00436852" w14:paraId="357EA835"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1F2A88B4" w14:textId="77777777" w:rsidR="00436852" w:rsidRDefault="00436852" w:rsidP="00436852">
            <w:r>
              <w:t>23-12-2020 10:00*</w:t>
            </w:r>
          </w:p>
        </w:tc>
        <w:tc>
          <w:tcPr>
            <w:tcW w:w="4508" w:type="dxa"/>
          </w:tcPr>
          <w:p w14:paraId="3DCB2607"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Coach meeting met Sander</w:t>
            </w:r>
          </w:p>
        </w:tc>
      </w:tr>
      <w:tr w:rsidR="00436852" w14:paraId="028B9D84"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07CA53" w14:textId="0346BC30" w:rsidR="00436852" w:rsidRDefault="00436852" w:rsidP="00436852">
            <w:r>
              <w:t>25-12-2020 1</w:t>
            </w:r>
            <w:r w:rsidR="002D6ABD">
              <w:t>2</w:t>
            </w:r>
            <w:r>
              <w:t>:</w:t>
            </w:r>
            <w:r w:rsidR="002D6ABD">
              <w:t>3</w:t>
            </w:r>
            <w:r>
              <w:t>0*</w:t>
            </w:r>
          </w:p>
        </w:tc>
        <w:tc>
          <w:tcPr>
            <w:tcW w:w="4508" w:type="dxa"/>
          </w:tcPr>
          <w:p w14:paraId="60E9C085"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Sprint 3 eind gesprek met Robert</w:t>
            </w:r>
          </w:p>
        </w:tc>
      </w:tr>
      <w:tr w:rsidR="00436852" w14:paraId="2A33852D"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41267358" w14:textId="77777777" w:rsidR="00436852" w:rsidRDefault="00436852" w:rsidP="00436852">
            <w:r>
              <w:t>28-12-2020 11:00*</w:t>
            </w:r>
          </w:p>
        </w:tc>
        <w:tc>
          <w:tcPr>
            <w:tcW w:w="4508" w:type="dxa"/>
          </w:tcPr>
          <w:p w14:paraId="7B23DF1E"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Sprint 4 start gesprek met Robert</w:t>
            </w:r>
          </w:p>
        </w:tc>
      </w:tr>
      <w:tr w:rsidR="00436852" w14:paraId="6179EE6B"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88CBD1" w14:textId="77777777" w:rsidR="00436852" w:rsidRDefault="00436852" w:rsidP="00436852">
            <w:r>
              <w:t>30-12-2020 10:00*</w:t>
            </w:r>
          </w:p>
        </w:tc>
        <w:tc>
          <w:tcPr>
            <w:tcW w:w="4508" w:type="dxa"/>
          </w:tcPr>
          <w:p w14:paraId="3BFFDACE"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Coach meeting met Sander</w:t>
            </w:r>
          </w:p>
        </w:tc>
      </w:tr>
      <w:tr w:rsidR="00436852" w14:paraId="2A64A31E" w14:textId="77777777" w:rsidTr="00436852">
        <w:tc>
          <w:tcPr>
            <w:cnfStyle w:val="001000000000" w:firstRow="0" w:lastRow="0" w:firstColumn="1" w:lastColumn="0" w:oddVBand="0" w:evenVBand="0" w:oddHBand="0" w:evenHBand="0" w:firstRowFirstColumn="0" w:firstRowLastColumn="0" w:lastRowFirstColumn="0" w:lastRowLastColumn="0"/>
            <w:tcW w:w="4508" w:type="dxa"/>
          </w:tcPr>
          <w:p w14:paraId="1DBC7A0E" w14:textId="77777777" w:rsidR="00436852" w:rsidRDefault="00436852" w:rsidP="00436852">
            <w:r>
              <w:t>06-12-2020 10:00*</w:t>
            </w:r>
          </w:p>
        </w:tc>
        <w:tc>
          <w:tcPr>
            <w:tcW w:w="4508" w:type="dxa"/>
          </w:tcPr>
          <w:p w14:paraId="62A3363D" w14:textId="77777777" w:rsidR="00436852" w:rsidRDefault="00436852" w:rsidP="00436852">
            <w:pPr>
              <w:cnfStyle w:val="000000000000" w:firstRow="0" w:lastRow="0" w:firstColumn="0" w:lastColumn="0" w:oddVBand="0" w:evenVBand="0" w:oddHBand="0" w:evenHBand="0" w:firstRowFirstColumn="0" w:firstRowLastColumn="0" w:lastRowFirstColumn="0" w:lastRowLastColumn="0"/>
            </w:pPr>
            <w:r>
              <w:t>Coach meeting met Sander</w:t>
            </w:r>
          </w:p>
        </w:tc>
      </w:tr>
      <w:tr w:rsidR="00436852" w14:paraId="11560ADE" w14:textId="77777777" w:rsidTr="0043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D29162" w14:textId="767D6500" w:rsidR="00436852" w:rsidRDefault="00436852" w:rsidP="00436852">
            <w:r>
              <w:t>08-01-2020 1</w:t>
            </w:r>
            <w:r w:rsidR="002D6ABD">
              <w:t>2</w:t>
            </w:r>
            <w:r>
              <w:t>:</w:t>
            </w:r>
            <w:r w:rsidR="002D6ABD">
              <w:t>3</w:t>
            </w:r>
            <w:r>
              <w:t>0*</w:t>
            </w:r>
          </w:p>
        </w:tc>
        <w:tc>
          <w:tcPr>
            <w:tcW w:w="4508" w:type="dxa"/>
          </w:tcPr>
          <w:p w14:paraId="3620547D" w14:textId="77777777" w:rsidR="00436852" w:rsidRDefault="00436852" w:rsidP="00436852">
            <w:pPr>
              <w:cnfStyle w:val="000000100000" w:firstRow="0" w:lastRow="0" w:firstColumn="0" w:lastColumn="0" w:oddVBand="0" w:evenVBand="0" w:oddHBand="1" w:evenHBand="0" w:firstRowFirstColumn="0" w:firstRowLastColumn="0" w:lastRowFirstColumn="0" w:lastRowLastColumn="0"/>
            </w:pPr>
            <w:r>
              <w:t>Sprint 4 eind gesprek met Robert</w:t>
            </w:r>
          </w:p>
        </w:tc>
      </w:tr>
    </w:tbl>
    <w:p w14:paraId="4FD8EF5B" w14:textId="77777777" w:rsidR="00A05B55" w:rsidRDefault="00A05B55">
      <w:r>
        <w:br w:type="page"/>
      </w:r>
    </w:p>
    <w:bookmarkStart w:id="18" w:name="_Toc56065505" w:displacedByCustomXml="next"/>
    <w:sdt>
      <w:sdtPr>
        <w:rPr>
          <w:rFonts w:asciiTheme="minorHAnsi" w:eastAsiaTheme="minorHAnsi" w:hAnsiTheme="minorHAnsi" w:cstheme="minorBidi"/>
          <w:color w:val="auto"/>
          <w:sz w:val="22"/>
          <w:szCs w:val="22"/>
        </w:rPr>
        <w:id w:val="1427928298"/>
        <w:docPartObj>
          <w:docPartGallery w:val="Bibliographies"/>
          <w:docPartUnique/>
        </w:docPartObj>
      </w:sdtPr>
      <w:sdtEndPr/>
      <w:sdtContent>
        <w:p w14:paraId="41938341" w14:textId="70A2382A" w:rsidR="00607E6D" w:rsidRPr="0034789C" w:rsidRDefault="00607E6D">
          <w:pPr>
            <w:pStyle w:val="Kop1"/>
          </w:pPr>
          <w:r w:rsidRPr="0027303E">
            <w:t>Bibliogra</w:t>
          </w:r>
          <w:r w:rsidR="00757BE4" w:rsidRPr="0027303E">
            <w:t>fie</w:t>
          </w:r>
          <w:bookmarkEnd w:id="18"/>
        </w:p>
        <w:sdt>
          <w:sdtPr>
            <w:id w:val="111145805"/>
            <w:bibliography/>
          </w:sdtPr>
          <w:sdtEndPr/>
          <w:sdtContent>
            <w:p w14:paraId="7319F9F5" w14:textId="77777777" w:rsidR="001D6D72" w:rsidRDefault="00607E6D" w:rsidP="001D6D72">
              <w:pPr>
                <w:pStyle w:val="Bibliografie"/>
                <w:ind w:left="720" w:hanging="720"/>
                <w:rPr>
                  <w:noProof/>
                  <w:sz w:val="24"/>
                  <w:szCs w:val="24"/>
                </w:rPr>
              </w:pPr>
              <w:r>
                <w:fldChar w:fldCharType="begin"/>
              </w:r>
              <w:r w:rsidRPr="0034789C">
                <w:instrText xml:space="preserve"> BIBLIOGRAPHY </w:instrText>
              </w:r>
              <w:r>
                <w:fldChar w:fldCharType="separate"/>
              </w:r>
              <w:r w:rsidR="001D6D72">
                <w:rPr>
                  <w:noProof/>
                </w:rPr>
                <w:t xml:space="preserve">AIM, P. (2020). </w:t>
              </w:r>
              <w:r w:rsidR="001D6D72">
                <w:rPr>
                  <w:i/>
                  <w:iCs/>
                  <w:noProof/>
                </w:rPr>
                <w:t>Hoe kom je tot een goed plan van aanpak en wat moet erin staan?</w:t>
              </w:r>
              <w:r w:rsidR="001D6D72">
                <w:rPr>
                  <w:noProof/>
                </w:rPr>
                <w:t xml:space="preserve"> </w:t>
              </w:r>
            </w:p>
            <w:p w14:paraId="46971115" w14:textId="77777777" w:rsidR="001D6D72" w:rsidRDefault="001D6D72" w:rsidP="001D6D72">
              <w:pPr>
                <w:pStyle w:val="Bibliografie"/>
                <w:ind w:left="720" w:hanging="720"/>
                <w:rPr>
                  <w:noProof/>
                </w:rPr>
              </w:pPr>
              <w:r>
                <w:rPr>
                  <w:noProof/>
                </w:rPr>
                <w:t xml:space="preserve">Boes, M., Tijsma, L., Theunissen, T., Leer, S., Haenen, P., &amp; Holwerda, R. (2015-2016). </w:t>
              </w:r>
              <w:r>
                <w:rPr>
                  <w:i/>
                  <w:iCs/>
                  <w:noProof/>
                </w:rPr>
                <w:t>Software guidebook.</w:t>
              </w:r>
              <w:r>
                <w:rPr>
                  <w:noProof/>
                </w:rPr>
                <w:t xml:space="preserve"> </w:t>
              </w:r>
            </w:p>
            <w:p w14:paraId="41B4CAF1" w14:textId="166B8187" w:rsidR="00850657" w:rsidRPr="00607E6D" w:rsidRDefault="00607E6D" w:rsidP="00850657">
              <w:pPr>
                <w:rPr>
                  <w:lang w:val="en-US"/>
                </w:rPr>
              </w:pPr>
              <w:r>
                <w:rPr>
                  <w:b/>
                  <w:bCs/>
                  <w:noProof/>
                </w:rPr>
                <w:fldChar w:fldCharType="end"/>
              </w:r>
            </w:p>
          </w:sdtContent>
        </w:sdt>
      </w:sdtContent>
    </w:sdt>
    <w:sectPr w:rsidR="00850657" w:rsidRPr="00607E6D" w:rsidSect="002D4D0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75330" w14:textId="77777777" w:rsidR="00F90588" w:rsidRDefault="00F90588" w:rsidP="00963975">
      <w:pPr>
        <w:spacing w:after="0" w:line="240" w:lineRule="auto"/>
      </w:pPr>
      <w:r>
        <w:separator/>
      </w:r>
    </w:p>
  </w:endnote>
  <w:endnote w:type="continuationSeparator" w:id="0">
    <w:p w14:paraId="4D81497B" w14:textId="77777777" w:rsidR="00F90588" w:rsidRDefault="00F90588" w:rsidP="00963975">
      <w:pPr>
        <w:spacing w:after="0" w:line="240" w:lineRule="auto"/>
      </w:pPr>
      <w:r>
        <w:continuationSeparator/>
      </w:r>
    </w:p>
  </w:endnote>
  <w:endnote w:type="continuationNotice" w:id="1">
    <w:p w14:paraId="5D02F175" w14:textId="77777777" w:rsidR="00F90588" w:rsidRDefault="00F905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922893"/>
      <w:docPartObj>
        <w:docPartGallery w:val="Page Numbers (Bottom of Page)"/>
        <w:docPartUnique/>
      </w:docPartObj>
    </w:sdtPr>
    <w:sdtEndPr/>
    <w:sdtContent>
      <w:p w14:paraId="2CB93372" w14:textId="4A91D805" w:rsidR="002D4D07" w:rsidRDefault="002D4D07">
        <w:pPr>
          <w:pStyle w:val="Voettekst"/>
          <w:jc w:val="right"/>
        </w:pPr>
        <w:r>
          <w:fldChar w:fldCharType="begin"/>
        </w:r>
        <w:r>
          <w:instrText>PAGE   \* MERGEFORMAT</w:instrText>
        </w:r>
        <w:r>
          <w:fldChar w:fldCharType="separate"/>
        </w:r>
        <w:r>
          <w:t>2</w:t>
        </w:r>
        <w:r>
          <w:fldChar w:fldCharType="end"/>
        </w:r>
      </w:p>
    </w:sdtContent>
  </w:sdt>
  <w:p w14:paraId="511878DA" w14:textId="77777777" w:rsidR="00EF115E" w:rsidRDefault="00EF11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3131B" w14:textId="77777777" w:rsidR="00F90588" w:rsidRDefault="00F90588" w:rsidP="00963975">
      <w:pPr>
        <w:spacing w:after="0" w:line="240" w:lineRule="auto"/>
      </w:pPr>
      <w:r>
        <w:separator/>
      </w:r>
    </w:p>
  </w:footnote>
  <w:footnote w:type="continuationSeparator" w:id="0">
    <w:p w14:paraId="1A6A35B9" w14:textId="77777777" w:rsidR="00F90588" w:rsidRDefault="00F90588" w:rsidP="00963975">
      <w:pPr>
        <w:spacing w:after="0" w:line="240" w:lineRule="auto"/>
      </w:pPr>
      <w:r>
        <w:continuationSeparator/>
      </w:r>
    </w:p>
  </w:footnote>
  <w:footnote w:type="continuationNotice" w:id="1">
    <w:p w14:paraId="2BE412EB" w14:textId="77777777" w:rsidR="00F90588" w:rsidRDefault="00F90588">
      <w:pPr>
        <w:spacing w:after="0" w:line="240" w:lineRule="auto"/>
      </w:pPr>
    </w:p>
  </w:footnote>
  <w:footnote w:id="2">
    <w:p w14:paraId="0DDF71A4" w14:textId="3B1D5050" w:rsidR="00963975" w:rsidRDefault="00963975">
      <w:pPr>
        <w:pStyle w:val="Voetnoottekst"/>
      </w:pPr>
      <w:r>
        <w:rPr>
          <w:rStyle w:val="Voetnootmarkering"/>
        </w:rPr>
        <w:footnoteRef/>
      </w:r>
      <w:r>
        <w:t xml:space="preserve"> </w:t>
      </w:r>
      <w:r w:rsidR="00607E6D">
        <w:t>Toelichting op PVA</w:t>
      </w:r>
      <w:sdt>
        <w:sdtPr>
          <w:id w:val="-171193379"/>
          <w:citation/>
        </w:sdtPr>
        <w:sdtEndPr/>
        <w:sdtContent>
          <w:r w:rsidR="00683C1F">
            <w:fldChar w:fldCharType="begin"/>
          </w:r>
          <w:r w:rsidR="00683C1F">
            <w:instrText xml:space="preserve">CITATION Pra20 \l 1043 </w:instrText>
          </w:r>
          <w:r w:rsidR="00683C1F">
            <w:fldChar w:fldCharType="separate"/>
          </w:r>
          <w:r w:rsidR="001D6D72">
            <w:rPr>
              <w:noProof/>
            </w:rPr>
            <w:t xml:space="preserve"> (AIM, 2020)</w:t>
          </w:r>
          <w:r w:rsidR="00683C1F">
            <w:fldChar w:fldCharType="end"/>
          </w:r>
        </w:sdtContent>
      </w:sdt>
    </w:p>
  </w:footnote>
  <w:footnote w:id="3">
    <w:p w14:paraId="6A2D7222" w14:textId="3F18F532" w:rsidR="00A34A22" w:rsidRDefault="00A34A22">
      <w:pPr>
        <w:pStyle w:val="Voetnoottekst"/>
      </w:pPr>
      <w:r>
        <w:rPr>
          <w:rStyle w:val="Voetnootmarkering"/>
        </w:rPr>
        <w:footnoteRef/>
      </w:r>
      <w:r>
        <w:t xml:space="preserve"> </w:t>
      </w:r>
      <w:r w:rsidR="00EF115E">
        <w:t xml:space="preserve">Software </w:t>
      </w:r>
      <w:proofErr w:type="spellStart"/>
      <w:r w:rsidR="00EF115E">
        <w:t>Guidebook</w:t>
      </w:r>
      <w:proofErr w:type="spellEnd"/>
      <w:r w:rsidR="00EF115E">
        <w:t xml:space="preserve"> </w:t>
      </w:r>
      <w:sdt>
        <w:sdtPr>
          <w:id w:val="-228927577"/>
          <w:citation/>
        </w:sdtPr>
        <w:sdtEndPr/>
        <w:sdtContent>
          <w:r w:rsidR="00EF115E">
            <w:fldChar w:fldCharType="begin"/>
          </w:r>
          <w:r w:rsidR="001D6D72">
            <w:instrText xml:space="preserve">CITATION Mar15 \l 1043 </w:instrText>
          </w:r>
          <w:r w:rsidR="00EF115E">
            <w:fldChar w:fldCharType="separate"/>
          </w:r>
          <w:r w:rsidR="001D6D72">
            <w:rPr>
              <w:noProof/>
            </w:rPr>
            <w:t>(Boes, et al., 2015-2016)</w:t>
          </w:r>
          <w:r w:rsidR="00EF115E">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74B47"/>
    <w:multiLevelType w:val="hybridMultilevel"/>
    <w:tmpl w:val="FFFFFFFF"/>
    <w:lvl w:ilvl="0" w:tplc="517A4F6C">
      <w:start w:val="1"/>
      <w:numFmt w:val="bullet"/>
      <w:lvlText w:val=""/>
      <w:lvlJc w:val="left"/>
      <w:pPr>
        <w:ind w:left="720" w:hanging="360"/>
      </w:pPr>
      <w:rPr>
        <w:rFonts w:ascii="Symbol" w:hAnsi="Symbol" w:hint="default"/>
      </w:rPr>
    </w:lvl>
    <w:lvl w:ilvl="1" w:tplc="5F301CB4">
      <w:start w:val="1"/>
      <w:numFmt w:val="bullet"/>
      <w:lvlText w:val="o"/>
      <w:lvlJc w:val="left"/>
      <w:pPr>
        <w:ind w:left="1440" w:hanging="360"/>
      </w:pPr>
      <w:rPr>
        <w:rFonts w:ascii="Courier New" w:hAnsi="Courier New" w:hint="default"/>
      </w:rPr>
    </w:lvl>
    <w:lvl w:ilvl="2" w:tplc="A30CAD78">
      <w:start w:val="1"/>
      <w:numFmt w:val="bullet"/>
      <w:lvlText w:val=""/>
      <w:lvlJc w:val="left"/>
      <w:pPr>
        <w:ind w:left="2160" w:hanging="360"/>
      </w:pPr>
      <w:rPr>
        <w:rFonts w:ascii="Wingdings" w:hAnsi="Wingdings" w:hint="default"/>
      </w:rPr>
    </w:lvl>
    <w:lvl w:ilvl="3" w:tplc="4CD4CC7C">
      <w:start w:val="1"/>
      <w:numFmt w:val="bullet"/>
      <w:lvlText w:val=""/>
      <w:lvlJc w:val="left"/>
      <w:pPr>
        <w:ind w:left="2880" w:hanging="360"/>
      </w:pPr>
      <w:rPr>
        <w:rFonts w:ascii="Symbol" w:hAnsi="Symbol" w:hint="default"/>
      </w:rPr>
    </w:lvl>
    <w:lvl w:ilvl="4" w:tplc="2946BD10">
      <w:start w:val="1"/>
      <w:numFmt w:val="bullet"/>
      <w:lvlText w:val="o"/>
      <w:lvlJc w:val="left"/>
      <w:pPr>
        <w:ind w:left="3600" w:hanging="360"/>
      </w:pPr>
      <w:rPr>
        <w:rFonts w:ascii="Courier New" w:hAnsi="Courier New" w:hint="default"/>
      </w:rPr>
    </w:lvl>
    <w:lvl w:ilvl="5" w:tplc="C89A5394">
      <w:start w:val="1"/>
      <w:numFmt w:val="bullet"/>
      <w:lvlText w:val=""/>
      <w:lvlJc w:val="left"/>
      <w:pPr>
        <w:ind w:left="4320" w:hanging="360"/>
      </w:pPr>
      <w:rPr>
        <w:rFonts w:ascii="Wingdings" w:hAnsi="Wingdings" w:hint="default"/>
      </w:rPr>
    </w:lvl>
    <w:lvl w:ilvl="6" w:tplc="B46C3AAE">
      <w:start w:val="1"/>
      <w:numFmt w:val="bullet"/>
      <w:lvlText w:val=""/>
      <w:lvlJc w:val="left"/>
      <w:pPr>
        <w:ind w:left="5040" w:hanging="360"/>
      </w:pPr>
      <w:rPr>
        <w:rFonts w:ascii="Symbol" w:hAnsi="Symbol" w:hint="default"/>
      </w:rPr>
    </w:lvl>
    <w:lvl w:ilvl="7" w:tplc="94621A02">
      <w:start w:val="1"/>
      <w:numFmt w:val="bullet"/>
      <w:lvlText w:val="o"/>
      <w:lvlJc w:val="left"/>
      <w:pPr>
        <w:ind w:left="5760" w:hanging="360"/>
      </w:pPr>
      <w:rPr>
        <w:rFonts w:ascii="Courier New" w:hAnsi="Courier New" w:hint="default"/>
      </w:rPr>
    </w:lvl>
    <w:lvl w:ilvl="8" w:tplc="29D088E2">
      <w:start w:val="1"/>
      <w:numFmt w:val="bullet"/>
      <w:lvlText w:val=""/>
      <w:lvlJc w:val="left"/>
      <w:pPr>
        <w:ind w:left="6480" w:hanging="360"/>
      </w:pPr>
      <w:rPr>
        <w:rFonts w:ascii="Wingdings" w:hAnsi="Wingdings" w:hint="default"/>
      </w:rPr>
    </w:lvl>
  </w:abstractNum>
  <w:abstractNum w:abstractNumId="2" w15:restartNumberingAfterBreak="0">
    <w:nsid w:val="0345196D"/>
    <w:multiLevelType w:val="hybridMultilevel"/>
    <w:tmpl w:val="ECEE051E"/>
    <w:lvl w:ilvl="0" w:tplc="9024426E">
      <w:start w:val="27"/>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52193"/>
    <w:multiLevelType w:val="hybridMultilevel"/>
    <w:tmpl w:val="FFFFFFFF"/>
    <w:lvl w:ilvl="0" w:tplc="8208EE5A">
      <w:start w:val="1"/>
      <w:numFmt w:val="bullet"/>
      <w:lvlText w:val=""/>
      <w:lvlJc w:val="left"/>
      <w:pPr>
        <w:ind w:left="720" w:hanging="360"/>
      </w:pPr>
      <w:rPr>
        <w:rFonts w:ascii="Symbol" w:hAnsi="Symbol" w:hint="default"/>
      </w:rPr>
    </w:lvl>
    <w:lvl w:ilvl="1" w:tplc="8BD86AB4">
      <w:start w:val="1"/>
      <w:numFmt w:val="bullet"/>
      <w:lvlText w:val="o"/>
      <w:lvlJc w:val="left"/>
      <w:pPr>
        <w:ind w:left="1440" w:hanging="360"/>
      </w:pPr>
      <w:rPr>
        <w:rFonts w:ascii="Courier New" w:hAnsi="Courier New" w:hint="default"/>
      </w:rPr>
    </w:lvl>
    <w:lvl w:ilvl="2" w:tplc="19C2701C">
      <w:start w:val="1"/>
      <w:numFmt w:val="bullet"/>
      <w:lvlText w:val=""/>
      <w:lvlJc w:val="left"/>
      <w:pPr>
        <w:ind w:left="2160" w:hanging="360"/>
      </w:pPr>
      <w:rPr>
        <w:rFonts w:ascii="Wingdings" w:hAnsi="Wingdings" w:hint="default"/>
      </w:rPr>
    </w:lvl>
    <w:lvl w:ilvl="3" w:tplc="4D02D168">
      <w:start w:val="1"/>
      <w:numFmt w:val="bullet"/>
      <w:lvlText w:val=""/>
      <w:lvlJc w:val="left"/>
      <w:pPr>
        <w:ind w:left="2880" w:hanging="360"/>
      </w:pPr>
      <w:rPr>
        <w:rFonts w:ascii="Symbol" w:hAnsi="Symbol" w:hint="default"/>
      </w:rPr>
    </w:lvl>
    <w:lvl w:ilvl="4" w:tplc="33302C96">
      <w:start w:val="1"/>
      <w:numFmt w:val="bullet"/>
      <w:lvlText w:val="o"/>
      <w:lvlJc w:val="left"/>
      <w:pPr>
        <w:ind w:left="3600" w:hanging="360"/>
      </w:pPr>
      <w:rPr>
        <w:rFonts w:ascii="Courier New" w:hAnsi="Courier New" w:hint="default"/>
      </w:rPr>
    </w:lvl>
    <w:lvl w:ilvl="5" w:tplc="F08252E2">
      <w:start w:val="1"/>
      <w:numFmt w:val="bullet"/>
      <w:lvlText w:val=""/>
      <w:lvlJc w:val="left"/>
      <w:pPr>
        <w:ind w:left="4320" w:hanging="360"/>
      </w:pPr>
      <w:rPr>
        <w:rFonts w:ascii="Wingdings" w:hAnsi="Wingdings" w:hint="default"/>
      </w:rPr>
    </w:lvl>
    <w:lvl w:ilvl="6" w:tplc="1FE04760">
      <w:start w:val="1"/>
      <w:numFmt w:val="bullet"/>
      <w:lvlText w:val=""/>
      <w:lvlJc w:val="left"/>
      <w:pPr>
        <w:ind w:left="5040" w:hanging="360"/>
      </w:pPr>
      <w:rPr>
        <w:rFonts w:ascii="Symbol" w:hAnsi="Symbol" w:hint="default"/>
      </w:rPr>
    </w:lvl>
    <w:lvl w:ilvl="7" w:tplc="B2B4196C">
      <w:start w:val="1"/>
      <w:numFmt w:val="bullet"/>
      <w:lvlText w:val="o"/>
      <w:lvlJc w:val="left"/>
      <w:pPr>
        <w:ind w:left="5760" w:hanging="360"/>
      </w:pPr>
      <w:rPr>
        <w:rFonts w:ascii="Courier New" w:hAnsi="Courier New" w:hint="default"/>
      </w:rPr>
    </w:lvl>
    <w:lvl w:ilvl="8" w:tplc="A60ED1B4">
      <w:start w:val="1"/>
      <w:numFmt w:val="bullet"/>
      <w:lvlText w:val=""/>
      <w:lvlJc w:val="left"/>
      <w:pPr>
        <w:ind w:left="6480" w:hanging="360"/>
      </w:pPr>
      <w:rPr>
        <w:rFonts w:ascii="Wingdings" w:hAnsi="Wingdings" w:hint="default"/>
      </w:rPr>
    </w:lvl>
  </w:abstractNum>
  <w:abstractNum w:abstractNumId="4" w15:restartNumberingAfterBreak="0">
    <w:nsid w:val="15451BE9"/>
    <w:multiLevelType w:val="hybridMultilevel"/>
    <w:tmpl w:val="8B2C8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C40093"/>
    <w:multiLevelType w:val="hybridMultilevel"/>
    <w:tmpl w:val="CFF09FE4"/>
    <w:lvl w:ilvl="0" w:tplc="C2EEBC2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01207D3"/>
    <w:multiLevelType w:val="hybridMultilevel"/>
    <w:tmpl w:val="FFFFFFFF"/>
    <w:lvl w:ilvl="0" w:tplc="A28C3BE2">
      <w:start w:val="1"/>
      <w:numFmt w:val="bullet"/>
      <w:lvlText w:val=""/>
      <w:lvlJc w:val="left"/>
      <w:pPr>
        <w:ind w:left="720" w:hanging="360"/>
      </w:pPr>
      <w:rPr>
        <w:rFonts w:ascii="Symbol" w:hAnsi="Symbol" w:hint="default"/>
      </w:rPr>
    </w:lvl>
    <w:lvl w:ilvl="1" w:tplc="BD74A0BC">
      <w:start w:val="1"/>
      <w:numFmt w:val="bullet"/>
      <w:lvlText w:val="o"/>
      <w:lvlJc w:val="left"/>
      <w:pPr>
        <w:ind w:left="1440" w:hanging="360"/>
      </w:pPr>
      <w:rPr>
        <w:rFonts w:ascii="Courier New" w:hAnsi="Courier New" w:hint="default"/>
      </w:rPr>
    </w:lvl>
    <w:lvl w:ilvl="2" w:tplc="B79A344C">
      <w:start w:val="1"/>
      <w:numFmt w:val="bullet"/>
      <w:lvlText w:val=""/>
      <w:lvlJc w:val="left"/>
      <w:pPr>
        <w:ind w:left="2160" w:hanging="360"/>
      </w:pPr>
      <w:rPr>
        <w:rFonts w:ascii="Wingdings" w:hAnsi="Wingdings" w:hint="default"/>
      </w:rPr>
    </w:lvl>
    <w:lvl w:ilvl="3" w:tplc="D0B8B4C8">
      <w:start w:val="1"/>
      <w:numFmt w:val="bullet"/>
      <w:lvlText w:val=""/>
      <w:lvlJc w:val="left"/>
      <w:pPr>
        <w:ind w:left="2880" w:hanging="360"/>
      </w:pPr>
      <w:rPr>
        <w:rFonts w:ascii="Symbol" w:hAnsi="Symbol" w:hint="default"/>
      </w:rPr>
    </w:lvl>
    <w:lvl w:ilvl="4" w:tplc="0D40926C">
      <w:start w:val="1"/>
      <w:numFmt w:val="bullet"/>
      <w:lvlText w:val="o"/>
      <w:lvlJc w:val="left"/>
      <w:pPr>
        <w:ind w:left="3600" w:hanging="360"/>
      </w:pPr>
      <w:rPr>
        <w:rFonts w:ascii="Courier New" w:hAnsi="Courier New" w:hint="default"/>
      </w:rPr>
    </w:lvl>
    <w:lvl w:ilvl="5" w:tplc="B9080ABC">
      <w:start w:val="1"/>
      <w:numFmt w:val="bullet"/>
      <w:lvlText w:val=""/>
      <w:lvlJc w:val="left"/>
      <w:pPr>
        <w:ind w:left="4320" w:hanging="360"/>
      </w:pPr>
      <w:rPr>
        <w:rFonts w:ascii="Wingdings" w:hAnsi="Wingdings" w:hint="default"/>
      </w:rPr>
    </w:lvl>
    <w:lvl w:ilvl="6" w:tplc="0C50BFB8">
      <w:start w:val="1"/>
      <w:numFmt w:val="bullet"/>
      <w:lvlText w:val=""/>
      <w:lvlJc w:val="left"/>
      <w:pPr>
        <w:ind w:left="5040" w:hanging="360"/>
      </w:pPr>
      <w:rPr>
        <w:rFonts w:ascii="Symbol" w:hAnsi="Symbol" w:hint="default"/>
      </w:rPr>
    </w:lvl>
    <w:lvl w:ilvl="7" w:tplc="7F5A3994">
      <w:start w:val="1"/>
      <w:numFmt w:val="bullet"/>
      <w:lvlText w:val="o"/>
      <w:lvlJc w:val="left"/>
      <w:pPr>
        <w:ind w:left="5760" w:hanging="360"/>
      </w:pPr>
      <w:rPr>
        <w:rFonts w:ascii="Courier New" w:hAnsi="Courier New" w:hint="default"/>
      </w:rPr>
    </w:lvl>
    <w:lvl w:ilvl="8" w:tplc="36F4A9B2">
      <w:start w:val="1"/>
      <w:numFmt w:val="bullet"/>
      <w:lvlText w:val=""/>
      <w:lvlJc w:val="left"/>
      <w:pPr>
        <w:ind w:left="6480" w:hanging="360"/>
      </w:pPr>
      <w:rPr>
        <w:rFonts w:ascii="Wingdings" w:hAnsi="Wingdings" w:hint="default"/>
      </w:rPr>
    </w:lvl>
  </w:abstractNum>
  <w:abstractNum w:abstractNumId="7" w15:restartNumberingAfterBreak="0">
    <w:nsid w:val="2CD803BC"/>
    <w:multiLevelType w:val="hybridMultilevel"/>
    <w:tmpl w:val="FE8AB9A4"/>
    <w:lvl w:ilvl="0" w:tplc="5FC8F2E6">
      <w:start w:val="5"/>
      <w:numFmt w:val="bullet"/>
      <w:lvlText w:val="-"/>
      <w:lvlJc w:val="left"/>
      <w:pPr>
        <w:ind w:left="643"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F74088"/>
    <w:multiLevelType w:val="hybridMultilevel"/>
    <w:tmpl w:val="FFFFFFFF"/>
    <w:lvl w:ilvl="0" w:tplc="D730F5B2">
      <w:start w:val="1"/>
      <w:numFmt w:val="bullet"/>
      <w:lvlText w:val=""/>
      <w:lvlJc w:val="left"/>
      <w:pPr>
        <w:ind w:left="720" w:hanging="360"/>
      </w:pPr>
      <w:rPr>
        <w:rFonts w:ascii="Symbol" w:hAnsi="Symbol" w:hint="default"/>
      </w:rPr>
    </w:lvl>
    <w:lvl w:ilvl="1" w:tplc="3ED022A2">
      <w:start w:val="1"/>
      <w:numFmt w:val="bullet"/>
      <w:lvlText w:val="o"/>
      <w:lvlJc w:val="left"/>
      <w:pPr>
        <w:ind w:left="1440" w:hanging="360"/>
      </w:pPr>
      <w:rPr>
        <w:rFonts w:ascii="Courier New" w:hAnsi="Courier New" w:hint="default"/>
      </w:rPr>
    </w:lvl>
    <w:lvl w:ilvl="2" w:tplc="26841990">
      <w:start w:val="1"/>
      <w:numFmt w:val="bullet"/>
      <w:lvlText w:val=""/>
      <w:lvlJc w:val="left"/>
      <w:pPr>
        <w:ind w:left="2160" w:hanging="360"/>
      </w:pPr>
      <w:rPr>
        <w:rFonts w:ascii="Wingdings" w:hAnsi="Wingdings" w:hint="default"/>
      </w:rPr>
    </w:lvl>
    <w:lvl w:ilvl="3" w:tplc="28E68AD2">
      <w:start w:val="1"/>
      <w:numFmt w:val="bullet"/>
      <w:lvlText w:val=""/>
      <w:lvlJc w:val="left"/>
      <w:pPr>
        <w:ind w:left="2880" w:hanging="360"/>
      </w:pPr>
      <w:rPr>
        <w:rFonts w:ascii="Symbol" w:hAnsi="Symbol" w:hint="default"/>
      </w:rPr>
    </w:lvl>
    <w:lvl w:ilvl="4" w:tplc="38BAA2AA">
      <w:start w:val="1"/>
      <w:numFmt w:val="bullet"/>
      <w:lvlText w:val="o"/>
      <w:lvlJc w:val="left"/>
      <w:pPr>
        <w:ind w:left="3600" w:hanging="360"/>
      </w:pPr>
      <w:rPr>
        <w:rFonts w:ascii="Courier New" w:hAnsi="Courier New" w:hint="default"/>
      </w:rPr>
    </w:lvl>
    <w:lvl w:ilvl="5" w:tplc="CD3CF38A">
      <w:start w:val="1"/>
      <w:numFmt w:val="bullet"/>
      <w:lvlText w:val=""/>
      <w:lvlJc w:val="left"/>
      <w:pPr>
        <w:ind w:left="4320" w:hanging="360"/>
      </w:pPr>
      <w:rPr>
        <w:rFonts w:ascii="Wingdings" w:hAnsi="Wingdings" w:hint="default"/>
      </w:rPr>
    </w:lvl>
    <w:lvl w:ilvl="6" w:tplc="BE262FC0">
      <w:start w:val="1"/>
      <w:numFmt w:val="bullet"/>
      <w:lvlText w:val=""/>
      <w:lvlJc w:val="left"/>
      <w:pPr>
        <w:ind w:left="5040" w:hanging="360"/>
      </w:pPr>
      <w:rPr>
        <w:rFonts w:ascii="Symbol" w:hAnsi="Symbol" w:hint="default"/>
      </w:rPr>
    </w:lvl>
    <w:lvl w:ilvl="7" w:tplc="2EB66880">
      <w:start w:val="1"/>
      <w:numFmt w:val="bullet"/>
      <w:lvlText w:val="o"/>
      <w:lvlJc w:val="left"/>
      <w:pPr>
        <w:ind w:left="5760" w:hanging="360"/>
      </w:pPr>
      <w:rPr>
        <w:rFonts w:ascii="Courier New" w:hAnsi="Courier New" w:hint="default"/>
      </w:rPr>
    </w:lvl>
    <w:lvl w:ilvl="8" w:tplc="723E3D88">
      <w:start w:val="1"/>
      <w:numFmt w:val="bullet"/>
      <w:lvlText w:val=""/>
      <w:lvlJc w:val="left"/>
      <w:pPr>
        <w:ind w:left="6480" w:hanging="360"/>
      </w:pPr>
      <w:rPr>
        <w:rFonts w:ascii="Wingdings" w:hAnsi="Wingdings" w:hint="default"/>
      </w:rPr>
    </w:lvl>
  </w:abstractNum>
  <w:abstractNum w:abstractNumId="9" w15:restartNumberingAfterBreak="0">
    <w:nsid w:val="3A8D7162"/>
    <w:multiLevelType w:val="hybridMultilevel"/>
    <w:tmpl w:val="FFFFFFFF"/>
    <w:lvl w:ilvl="0" w:tplc="090208F6">
      <w:start w:val="1"/>
      <w:numFmt w:val="bullet"/>
      <w:lvlText w:val=""/>
      <w:lvlJc w:val="left"/>
      <w:pPr>
        <w:ind w:left="720" w:hanging="360"/>
      </w:pPr>
      <w:rPr>
        <w:rFonts w:ascii="Symbol" w:hAnsi="Symbol" w:hint="default"/>
      </w:rPr>
    </w:lvl>
    <w:lvl w:ilvl="1" w:tplc="19C60EAC">
      <w:start w:val="1"/>
      <w:numFmt w:val="bullet"/>
      <w:lvlText w:val="o"/>
      <w:lvlJc w:val="left"/>
      <w:pPr>
        <w:ind w:left="1440" w:hanging="360"/>
      </w:pPr>
      <w:rPr>
        <w:rFonts w:ascii="Courier New" w:hAnsi="Courier New" w:hint="default"/>
      </w:rPr>
    </w:lvl>
    <w:lvl w:ilvl="2" w:tplc="3E547A46">
      <w:start w:val="1"/>
      <w:numFmt w:val="bullet"/>
      <w:lvlText w:val=""/>
      <w:lvlJc w:val="left"/>
      <w:pPr>
        <w:ind w:left="2160" w:hanging="360"/>
      </w:pPr>
      <w:rPr>
        <w:rFonts w:ascii="Wingdings" w:hAnsi="Wingdings" w:hint="default"/>
      </w:rPr>
    </w:lvl>
    <w:lvl w:ilvl="3" w:tplc="654455B6">
      <w:start w:val="1"/>
      <w:numFmt w:val="bullet"/>
      <w:lvlText w:val=""/>
      <w:lvlJc w:val="left"/>
      <w:pPr>
        <w:ind w:left="2880" w:hanging="360"/>
      </w:pPr>
      <w:rPr>
        <w:rFonts w:ascii="Symbol" w:hAnsi="Symbol" w:hint="default"/>
      </w:rPr>
    </w:lvl>
    <w:lvl w:ilvl="4" w:tplc="A9D27B2A">
      <w:start w:val="1"/>
      <w:numFmt w:val="bullet"/>
      <w:lvlText w:val="o"/>
      <w:lvlJc w:val="left"/>
      <w:pPr>
        <w:ind w:left="3600" w:hanging="360"/>
      </w:pPr>
      <w:rPr>
        <w:rFonts w:ascii="Courier New" w:hAnsi="Courier New" w:hint="default"/>
      </w:rPr>
    </w:lvl>
    <w:lvl w:ilvl="5" w:tplc="6B60BC34">
      <w:start w:val="1"/>
      <w:numFmt w:val="bullet"/>
      <w:lvlText w:val=""/>
      <w:lvlJc w:val="left"/>
      <w:pPr>
        <w:ind w:left="4320" w:hanging="360"/>
      </w:pPr>
      <w:rPr>
        <w:rFonts w:ascii="Wingdings" w:hAnsi="Wingdings" w:hint="default"/>
      </w:rPr>
    </w:lvl>
    <w:lvl w:ilvl="6" w:tplc="C2B2D758">
      <w:start w:val="1"/>
      <w:numFmt w:val="bullet"/>
      <w:lvlText w:val=""/>
      <w:lvlJc w:val="left"/>
      <w:pPr>
        <w:ind w:left="5040" w:hanging="360"/>
      </w:pPr>
      <w:rPr>
        <w:rFonts w:ascii="Symbol" w:hAnsi="Symbol" w:hint="default"/>
      </w:rPr>
    </w:lvl>
    <w:lvl w:ilvl="7" w:tplc="EB4ED3DA">
      <w:start w:val="1"/>
      <w:numFmt w:val="bullet"/>
      <w:lvlText w:val="o"/>
      <w:lvlJc w:val="left"/>
      <w:pPr>
        <w:ind w:left="5760" w:hanging="360"/>
      </w:pPr>
      <w:rPr>
        <w:rFonts w:ascii="Courier New" w:hAnsi="Courier New" w:hint="default"/>
      </w:rPr>
    </w:lvl>
    <w:lvl w:ilvl="8" w:tplc="F78ECDA4">
      <w:start w:val="1"/>
      <w:numFmt w:val="bullet"/>
      <w:lvlText w:val=""/>
      <w:lvlJc w:val="left"/>
      <w:pPr>
        <w:ind w:left="6480" w:hanging="360"/>
      </w:pPr>
      <w:rPr>
        <w:rFonts w:ascii="Wingdings" w:hAnsi="Wingdings" w:hint="default"/>
      </w:rPr>
    </w:lvl>
  </w:abstractNum>
  <w:abstractNum w:abstractNumId="10" w15:restartNumberingAfterBreak="0">
    <w:nsid w:val="699B2A59"/>
    <w:multiLevelType w:val="hybridMultilevel"/>
    <w:tmpl w:val="8B2C8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D0B0E6B"/>
    <w:multiLevelType w:val="hybridMultilevel"/>
    <w:tmpl w:val="FFFFFFFF"/>
    <w:lvl w:ilvl="0" w:tplc="A872BDC8">
      <w:start w:val="1"/>
      <w:numFmt w:val="bullet"/>
      <w:lvlText w:val=""/>
      <w:lvlJc w:val="left"/>
      <w:pPr>
        <w:ind w:left="720" w:hanging="360"/>
      </w:pPr>
      <w:rPr>
        <w:rFonts w:ascii="Symbol" w:hAnsi="Symbol" w:hint="default"/>
      </w:rPr>
    </w:lvl>
    <w:lvl w:ilvl="1" w:tplc="522E3130">
      <w:start w:val="1"/>
      <w:numFmt w:val="bullet"/>
      <w:lvlText w:val="o"/>
      <w:lvlJc w:val="left"/>
      <w:pPr>
        <w:ind w:left="1440" w:hanging="360"/>
      </w:pPr>
      <w:rPr>
        <w:rFonts w:ascii="Courier New" w:hAnsi="Courier New" w:hint="default"/>
      </w:rPr>
    </w:lvl>
    <w:lvl w:ilvl="2" w:tplc="71C4DE28">
      <w:start w:val="1"/>
      <w:numFmt w:val="bullet"/>
      <w:lvlText w:val=""/>
      <w:lvlJc w:val="left"/>
      <w:pPr>
        <w:ind w:left="2160" w:hanging="360"/>
      </w:pPr>
      <w:rPr>
        <w:rFonts w:ascii="Wingdings" w:hAnsi="Wingdings" w:hint="default"/>
      </w:rPr>
    </w:lvl>
    <w:lvl w:ilvl="3" w:tplc="5888BA20">
      <w:start w:val="1"/>
      <w:numFmt w:val="bullet"/>
      <w:lvlText w:val=""/>
      <w:lvlJc w:val="left"/>
      <w:pPr>
        <w:ind w:left="2880" w:hanging="360"/>
      </w:pPr>
      <w:rPr>
        <w:rFonts w:ascii="Symbol" w:hAnsi="Symbol" w:hint="default"/>
      </w:rPr>
    </w:lvl>
    <w:lvl w:ilvl="4" w:tplc="DFA8F412">
      <w:start w:val="1"/>
      <w:numFmt w:val="bullet"/>
      <w:lvlText w:val="o"/>
      <w:lvlJc w:val="left"/>
      <w:pPr>
        <w:ind w:left="3600" w:hanging="360"/>
      </w:pPr>
      <w:rPr>
        <w:rFonts w:ascii="Courier New" w:hAnsi="Courier New" w:hint="default"/>
      </w:rPr>
    </w:lvl>
    <w:lvl w:ilvl="5" w:tplc="F3EC46C2">
      <w:start w:val="1"/>
      <w:numFmt w:val="bullet"/>
      <w:lvlText w:val=""/>
      <w:lvlJc w:val="left"/>
      <w:pPr>
        <w:ind w:left="4320" w:hanging="360"/>
      </w:pPr>
      <w:rPr>
        <w:rFonts w:ascii="Wingdings" w:hAnsi="Wingdings" w:hint="default"/>
      </w:rPr>
    </w:lvl>
    <w:lvl w:ilvl="6" w:tplc="0562FEE4">
      <w:start w:val="1"/>
      <w:numFmt w:val="bullet"/>
      <w:lvlText w:val=""/>
      <w:lvlJc w:val="left"/>
      <w:pPr>
        <w:ind w:left="5040" w:hanging="360"/>
      </w:pPr>
      <w:rPr>
        <w:rFonts w:ascii="Symbol" w:hAnsi="Symbol" w:hint="default"/>
      </w:rPr>
    </w:lvl>
    <w:lvl w:ilvl="7" w:tplc="105A8FCE">
      <w:start w:val="1"/>
      <w:numFmt w:val="bullet"/>
      <w:lvlText w:val="o"/>
      <w:lvlJc w:val="left"/>
      <w:pPr>
        <w:ind w:left="5760" w:hanging="360"/>
      </w:pPr>
      <w:rPr>
        <w:rFonts w:ascii="Courier New" w:hAnsi="Courier New" w:hint="default"/>
      </w:rPr>
    </w:lvl>
    <w:lvl w:ilvl="8" w:tplc="5ABC384E">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4"/>
  </w:num>
  <w:num w:numId="5">
    <w:abstractNumId w:val="7"/>
  </w:num>
  <w:num w:numId="6">
    <w:abstractNumId w:val="8"/>
  </w:num>
  <w:num w:numId="7">
    <w:abstractNumId w:val="6"/>
  </w:num>
  <w:num w:numId="8">
    <w:abstractNumId w:val="3"/>
  </w:num>
  <w:num w:numId="9">
    <w:abstractNumId w:val="1"/>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F22473"/>
    <w:rsid w:val="000018DA"/>
    <w:rsid w:val="0000372C"/>
    <w:rsid w:val="00006670"/>
    <w:rsid w:val="000071B6"/>
    <w:rsid w:val="00007603"/>
    <w:rsid w:val="00007D8E"/>
    <w:rsid w:val="00011B69"/>
    <w:rsid w:val="000123EA"/>
    <w:rsid w:val="000159C0"/>
    <w:rsid w:val="0001700A"/>
    <w:rsid w:val="00017623"/>
    <w:rsid w:val="00020A4F"/>
    <w:rsid w:val="00020D00"/>
    <w:rsid w:val="0002175F"/>
    <w:rsid w:val="00021B9A"/>
    <w:rsid w:val="00023071"/>
    <w:rsid w:val="00025E66"/>
    <w:rsid w:val="0003080E"/>
    <w:rsid w:val="00031209"/>
    <w:rsid w:val="00034759"/>
    <w:rsid w:val="00034FB7"/>
    <w:rsid w:val="00035602"/>
    <w:rsid w:val="00035756"/>
    <w:rsid w:val="00037053"/>
    <w:rsid w:val="000407DF"/>
    <w:rsid w:val="00040AF9"/>
    <w:rsid w:val="000416D7"/>
    <w:rsid w:val="00046E52"/>
    <w:rsid w:val="0005524B"/>
    <w:rsid w:val="00055A0E"/>
    <w:rsid w:val="000572B3"/>
    <w:rsid w:val="00057905"/>
    <w:rsid w:val="0006184B"/>
    <w:rsid w:val="00066C5F"/>
    <w:rsid w:val="00067FD2"/>
    <w:rsid w:val="00070353"/>
    <w:rsid w:val="0007055B"/>
    <w:rsid w:val="00070CEC"/>
    <w:rsid w:val="00070DB4"/>
    <w:rsid w:val="000715C7"/>
    <w:rsid w:val="0007246E"/>
    <w:rsid w:val="00073023"/>
    <w:rsid w:val="000730E9"/>
    <w:rsid w:val="00073524"/>
    <w:rsid w:val="000737B0"/>
    <w:rsid w:val="00073ABF"/>
    <w:rsid w:val="0007550C"/>
    <w:rsid w:val="00075BD1"/>
    <w:rsid w:val="00075F13"/>
    <w:rsid w:val="00076ADC"/>
    <w:rsid w:val="00077FB3"/>
    <w:rsid w:val="000810A9"/>
    <w:rsid w:val="00081EAB"/>
    <w:rsid w:val="00083D06"/>
    <w:rsid w:val="00084372"/>
    <w:rsid w:val="00084CB5"/>
    <w:rsid w:val="000907D2"/>
    <w:rsid w:val="0009110D"/>
    <w:rsid w:val="00092C5E"/>
    <w:rsid w:val="000954ED"/>
    <w:rsid w:val="00096019"/>
    <w:rsid w:val="000A100B"/>
    <w:rsid w:val="000A2304"/>
    <w:rsid w:val="000A3A8C"/>
    <w:rsid w:val="000A7FB8"/>
    <w:rsid w:val="000B07BF"/>
    <w:rsid w:val="000B0E88"/>
    <w:rsid w:val="000B1612"/>
    <w:rsid w:val="000B3EEB"/>
    <w:rsid w:val="000B4C17"/>
    <w:rsid w:val="000C078E"/>
    <w:rsid w:val="000C4757"/>
    <w:rsid w:val="000C47AC"/>
    <w:rsid w:val="000D04FB"/>
    <w:rsid w:val="000D0DB2"/>
    <w:rsid w:val="000D0DB4"/>
    <w:rsid w:val="000D0F68"/>
    <w:rsid w:val="000D2BEB"/>
    <w:rsid w:val="000D448D"/>
    <w:rsid w:val="000E1721"/>
    <w:rsid w:val="000E23BB"/>
    <w:rsid w:val="000E3156"/>
    <w:rsid w:val="000E3E06"/>
    <w:rsid w:val="000E5E23"/>
    <w:rsid w:val="000F18AE"/>
    <w:rsid w:val="000F331F"/>
    <w:rsid w:val="000F3965"/>
    <w:rsid w:val="000F723E"/>
    <w:rsid w:val="000F7E71"/>
    <w:rsid w:val="001001A7"/>
    <w:rsid w:val="00100637"/>
    <w:rsid w:val="00103C58"/>
    <w:rsid w:val="00103C79"/>
    <w:rsid w:val="001041A1"/>
    <w:rsid w:val="001057F4"/>
    <w:rsid w:val="001062BC"/>
    <w:rsid w:val="0010636B"/>
    <w:rsid w:val="0010692E"/>
    <w:rsid w:val="00107765"/>
    <w:rsid w:val="00107912"/>
    <w:rsid w:val="0011126B"/>
    <w:rsid w:val="00113115"/>
    <w:rsid w:val="0011386A"/>
    <w:rsid w:val="00120A2A"/>
    <w:rsid w:val="00121E0F"/>
    <w:rsid w:val="001239B7"/>
    <w:rsid w:val="0012754A"/>
    <w:rsid w:val="00127C3B"/>
    <w:rsid w:val="001301EC"/>
    <w:rsid w:val="00130313"/>
    <w:rsid w:val="001333E9"/>
    <w:rsid w:val="001335E5"/>
    <w:rsid w:val="001365A1"/>
    <w:rsid w:val="00137E6F"/>
    <w:rsid w:val="0014065D"/>
    <w:rsid w:val="001449DD"/>
    <w:rsid w:val="00153297"/>
    <w:rsid w:val="0015351E"/>
    <w:rsid w:val="00153D12"/>
    <w:rsid w:val="0015797A"/>
    <w:rsid w:val="00161542"/>
    <w:rsid w:val="00161DA8"/>
    <w:rsid w:val="00161DF2"/>
    <w:rsid w:val="00162332"/>
    <w:rsid w:val="00162774"/>
    <w:rsid w:val="00163F44"/>
    <w:rsid w:val="00164315"/>
    <w:rsid w:val="00164DDD"/>
    <w:rsid w:val="00167D6E"/>
    <w:rsid w:val="0017088D"/>
    <w:rsid w:val="00170EAC"/>
    <w:rsid w:val="001728E1"/>
    <w:rsid w:val="00172916"/>
    <w:rsid w:val="0017307C"/>
    <w:rsid w:val="0017594B"/>
    <w:rsid w:val="001761A6"/>
    <w:rsid w:val="001777BB"/>
    <w:rsid w:val="0018067D"/>
    <w:rsid w:val="00181B03"/>
    <w:rsid w:val="001829FD"/>
    <w:rsid w:val="0018367C"/>
    <w:rsid w:val="00184024"/>
    <w:rsid w:val="00184049"/>
    <w:rsid w:val="00191814"/>
    <w:rsid w:val="00194275"/>
    <w:rsid w:val="001947C5"/>
    <w:rsid w:val="001964F4"/>
    <w:rsid w:val="001979A0"/>
    <w:rsid w:val="001A2F08"/>
    <w:rsid w:val="001A379C"/>
    <w:rsid w:val="001A452E"/>
    <w:rsid w:val="001A4DE5"/>
    <w:rsid w:val="001A4E85"/>
    <w:rsid w:val="001A5E2D"/>
    <w:rsid w:val="001B3E74"/>
    <w:rsid w:val="001B5A17"/>
    <w:rsid w:val="001B638F"/>
    <w:rsid w:val="001B6492"/>
    <w:rsid w:val="001B7C87"/>
    <w:rsid w:val="001C5486"/>
    <w:rsid w:val="001C54E9"/>
    <w:rsid w:val="001C5848"/>
    <w:rsid w:val="001C5C65"/>
    <w:rsid w:val="001C5E02"/>
    <w:rsid w:val="001C5F2E"/>
    <w:rsid w:val="001C6D41"/>
    <w:rsid w:val="001C6E29"/>
    <w:rsid w:val="001C7116"/>
    <w:rsid w:val="001C7BB8"/>
    <w:rsid w:val="001D0918"/>
    <w:rsid w:val="001D146F"/>
    <w:rsid w:val="001D15F3"/>
    <w:rsid w:val="001D437D"/>
    <w:rsid w:val="001D545A"/>
    <w:rsid w:val="001D6D72"/>
    <w:rsid w:val="001D79D4"/>
    <w:rsid w:val="001E1547"/>
    <w:rsid w:val="001E25D8"/>
    <w:rsid w:val="001E2A95"/>
    <w:rsid w:val="001E3439"/>
    <w:rsid w:val="001E3D62"/>
    <w:rsid w:val="001E4285"/>
    <w:rsid w:val="001E4559"/>
    <w:rsid w:val="001E486C"/>
    <w:rsid w:val="001E5220"/>
    <w:rsid w:val="001E704E"/>
    <w:rsid w:val="001E7129"/>
    <w:rsid w:val="001E7BF0"/>
    <w:rsid w:val="001F098C"/>
    <w:rsid w:val="001F19B9"/>
    <w:rsid w:val="001F2241"/>
    <w:rsid w:val="001F2EC1"/>
    <w:rsid w:val="001F3657"/>
    <w:rsid w:val="001F7339"/>
    <w:rsid w:val="002039D1"/>
    <w:rsid w:val="00203A6C"/>
    <w:rsid w:val="00206C2C"/>
    <w:rsid w:val="002078C6"/>
    <w:rsid w:val="00213629"/>
    <w:rsid w:val="00214069"/>
    <w:rsid w:val="00217F51"/>
    <w:rsid w:val="0022075B"/>
    <w:rsid w:val="00220D7C"/>
    <w:rsid w:val="0022163C"/>
    <w:rsid w:val="00221AD8"/>
    <w:rsid w:val="0022600A"/>
    <w:rsid w:val="00226315"/>
    <w:rsid w:val="002266A7"/>
    <w:rsid w:val="00231EB3"/>
    <w:rsid w:val="002362E8"/>
    <w:rsid w:val="00236C17"/>
    <w:rsid w:val="002406CC"/>
    <w:rsid w:val="00240929"/>
    <w:rsid w:val="002418EA"/>
    <w:rsid w:val="00250320"/>
    <w:rsid w:val="0025032F"/>
    <w:rsid w:val="00252BEF"/>
    <w:rsid w:val="00253FB2"/>
    <w:rsid w:val="00254121"/>
    <w:rsid w:val="002551C5"/>
    <w:rsid w:val="00255660"/>
    <w:rsid w:val="002607E2"/>
    <w:rsid w:val="0026092F"/>
    <w:rsid w:val="00261797"/>
    <w:rsid w:val="0026287F"/>
    <w:rsid w:val="002649B9"/>
    <w:rsid w:val="00264DB4"/>
    <w:rsid w:val="00266744"/>
    <w:rsid w:val="002725EA"/>
    <w:rsid w:val="0027303E"/>
    <w:rsid w:val="00274A83"/>
    <w:rsid w:val="002758AF"/>
    <w:rsid w:val="002759A5"/>
    <w:rsid w:val="00275E65"/>
    <w:rsid w:val="00276D87"/>
    <w:rsid w:val="00280066"/>
    <w:rsid w:val="002802ED"/>
    <w:rsid w:val="00280C13"/>
    <w:rsid w:val="00284030"/>
    <w:rsid w:val="002845F6"/>
    <w:rsid w:val="00286B3B"/>
    <w:rsid w:val="0029246D"/>
    <w:rsid w:val="00292D3E"/>
    <w:rsid w:val="00292D65"/>
    <w:rsid w:val="00292FFA"/>
    <w:rsid w:val="00293211"/>
    <w:rsid w:val="00294207"/>
    <w:rsid w:val="0029528D"/>
    <w:rsid w:val="00295CA8"/>
    <w:rsid w:val="00295E07"/>
    <w:rsid w:val="00296AB0"/>
    <w:rsid w:val="002A01A5"/>
    <w:rsid w:val="002A3A0F"/>
    <w:rsid w:val="002A6647"/>
    <w:rsid w:val="002A6D7D"/>
    <w:rsid w:val="002A7904"/>
    <w:rsid w:val="002B037E"/>
    <w:rsid w:val="002B1174"/>
    <w:rsid w:val="002B277D"/>
    <w:rsid w:val="002B4179"/>
    <w:rsid w:val="002B570E"/>
    <w:rsid w:val="002B7A1F"/>
    <w:rsid w:val="002C0509"/>
    <w:rsid w:val="002C050B"/>
    <w:rsid w:val="002C1D97"/>
    <w:rsid w:val="002C348C"/>
    <w:rsid w:val="002C3E9C"/>
    <w:rsid w:val="002C58C1"/>
    <w:rsid w:val="002C5A47"/>
    <w:rsid w:val="002C776F"/>
    <w:rsid w:val="002D2729"/>
    <w:rsid w:val="002D39A0"/>
    <w:rsid w:val="002D4D07"/>
    <w:rsid w:val="002D5889"/>
    <w:rsid w:val="002D6080"/>
    <w:rsid w:val="002D6ABD"/>
    <w:rsid w:val="002D74AC"/>
    <w:rsid w:val="002E0699"/>
    <w:rsid w:val="002E0F9B"/>
    <w:rsid w:val="002E16BD"/>
    <w:rsid w:val="002E5349"/>
    <w:rsid w:val="002E7B2E"/>
    <w:rsid w:val="002F0659"/>
    <w:rsid w:val="002F399B"/>
    <w:rsid w:val="002F3AF7"/>
    <w:rsid w:val="002F435A"/>
    <w:rsid w:val="003021EA"/>
    <w:rsid w:val="0030474F"/>
    <w:rsid w:val="00307CF8"/>
    <w:rsid w:val="00307DEF"/>
    <w:rsid w:val="003117E2"/>
    <w:rsid w:val="0031642E"/>
    <w:rsid w:val="003175C9"/>
    <w:rsid w:val="0032108A"/>
    <w:rsid w:val="00322779"/>
    <w:rsid w:val="0032648D"/>
    <w:rsid w:val="00327F65"/>
    <w:rsid w:val="003332F4"/>
    <w:rsid w:val="003362DA"/>
    <w:rsid w:val="00342270"/>
    <w:rsid w:val="00342F2F"/>
    <w:rsid w:val="00343246"/>
    <w:rsid w:val="00343BC9"/>
    <w:rsid w:val="0034789C"/>
    <w:rsid w:val="00347B81"/>
    <w:rsid w:val="0035022D"/>
    <w:rsid w:val="00350823"/>
    <w:rsid w:val="00352516"/>
    <w:rsid w:val="00352FAF"/>
    <w:rsid w:val="003556FC"/>
    <w:rsid w:val="00357C83"/>
    <w:rsid w:val="003605CD"/>
    <w:rsid w:val="00361B89"/>
    <w:rsid w:val="00361EEC"/>
    <w:rsid w:val="00363DC6"/>
    <w:rsid w:val="00364AC6"/>
    <w:rsid w:val="003653EB"/>
    <w:rsid w:val="0036769A"/>
    <w:rsid w:val="00370AB6"/>
    <w:rsid w:val="00370B56"/>
    <w:rsid w:val="0037156E"/>
    <w:rsid w:val="00371621"/>
    <w:rsid w:val="00373B5D"/>
    <w:rsid w:val="0037434C"/>
    <w:rsid w:val="00376857"/>
    <w:rsid w:val="00377D57"/>
    <w:rsid w:val="003840BE"/>
    <w:rsid w:val="003848AE"/>
    <w:rsid w:val="0038676D"/>
    <w:rsid w:val="00387419"/>
    <w:rsid w:val="003875D2"/>
    <w:rsid w:val="00390303"/>
    <w:rsid w:val="00390ACE"/>
    <w:rsid w:val="003920F1"/>
    <w:rsid w:val="00392C26"/>
    <w:rsid w:val="00392CD3"/>
    <w:rsid w:val="003950B5"/>
    <w:rsid w:val="00397583"/>
    <w:rsid w:val="003A04AE"/>
    <w:rsid w:val="003A2B98"/>
    <w:rsid w:val="003A3A2E"/>
    <w:rsid w:val="003A4069"/>
    <w:rsid w:val="003A4881"/>
    <w:rsid w:val="003B37F6"/>
    <w:rsid w:val="003B49B1"/>
    <w:rsid w:val="003B56E4"/>
    <w:rsid w:val="003B596E"/>
    <w:rsid w:val="003B63BB"/>
    <w:rsid w:val="003C0FA7"/>
    <w:rsid w:val="003C1D4A"/>
    <w:rsid w:val="003C3C07"/>
    <w:rsid w:val="003C4D4D"/>
    <w:rsid w:val="003C7026"/>
    <w:rsid w:val="003C7531"/>
    <w:rsid w:val="003D3F2F"/>
    <w:rsid w:val="003D5D5F"/>
    <w:rsid w:val="003D69D5"/>
    <w:rsid w:val="003D6E63"/>
    <w:rsid w:val="003E75D5"/>
    <w:rsid w:val="003E7C80"/>
    <w:rsid w:val="003F1BDA"/>
    <w:rsid w:val="003F4ABF"/>
    <w:rsid w:val="003F4B74"/>
    <w:rsid w:val="003F50D2"/>
    <w:rsid w:val="003F7D34"/>
    <w:rsid w:val="004019B6"/>
    <w:rsid w:val="004065D6"/>
    <w:rsid w:val="00406EDE"/>
    <w:rsid w:val="004076E9"/>
    <w:rsid w:val="00413AFF"/>
    <w:rsid w:val="0041424F"/>
    <w:rsid w:val="004162D9"/>
    <w:rsid w:val="00420640"/>
    <w:rsid w:val="00421948"/>
    <w:rsid w:val="00421A6B"/>
    <w:rsid w:val="00425ECD"/>
    <w:rsid w:val="004267BB"/>
    <w:rsid w:val="00427451"/>
    <w:rsid w:val="004313E4"/>
    <w:rsid w:val="00431AA1"/>
    <w:rsid w:val="00433043"/>
    <w:rsid w:val="00433D4A"/>
    <w:rsid w:val="00436852"/>
    <w:rsid w:val="00440485"/>
    <w:rsid w:val="00441FE2"/>
    <w:rsid w:val="004431A5"/>
    <w:rsid w:val="004431FE"/>
    <w:rsid w:val="0044353B"/>
    <w:rsid w:val="0044440E"/>
    <w:rsid w:val="00444BDF"/>
    <w:rsid w:val="00444C4D"/>
    <w:rsid w:val="00447E66"/>
    <w:rsid w:val="00451526"/>
    <w:rsid w:val="00452F03"/>
    <w:rsid w:val="00455AF2"/>
    <w:rsid w:val="004571F6"/>
    <w:rsid w:val="004578AD"/>
    <w:rsid w:val="00460AB3"/>
    <w:rsid w:val="00463FD2"/>
    <w:rsid w:val="00464446"/>
    <w:rsid w:val="0046658E"/>
    <w:rsid w:val="004729CD"/>
    <w:rsid w:val="00473CB8"/>
    <w:rsid w:val="00474471"/>
    <w:rsid w:val="0047510F"/>
    <w:rsid w:val="00476D47"/>
    <w:rsid w:val="004817A1"/>
    <w:rsid w:val="0048509C"/>
    <w:rsid w:val="00485732"/>
    <w:rsid w:val="004869C5"/>
    <w:rsid w:val="00487849"/>
    <w:rsid w:val="00487F02"/>
    <w:rsid w:val="00490D1F"/>
    <w:rsid w:val="00490EE1"/>
    <w:rsid w:val="00491929"/>
    <w:rsid w:val="00491946"/>
    <w:rsid w:val="00494079"/>
    <w:rsid w:val="00494181"/>
    <w:rsid w:val="00494611"/>
    <w:rsid w:val="00494D68"/>
    <w:rsid w:val="004952FC"/>
    <w:rsid w:val="004958F3"/>
    <w:rsid w:val="0049795D"/>
    <w:rsid w:val="004A0212"/>
    <w:rsid w:val="004A0268"/>
    <w:rsid w:val="004A0647"/>
    <w:rsid w:val="004A0DCF"/>
    <w:rsid w:val="004A3AF1"/>
    <w:rsid w:val="004A6BA8"/>
    <w:rsid w:val="004A6BB6"/>
    <w:rsid w:val="004A79C6"/>
    <w:rsid w:val="004B31EE"/>
    <w:rsid w:val="004B4917"/>
    <w:rsid w:val="004B496D"/>
    <w:rsid w:val="004B5C63"/>
    <w:rsid w:val="004B79A7"/>
    <w:rsid w:val="004C1196"/>
    <w:rsid w:val="004C2AC3"/>
    <w:rsid w:val="004C46F1"/>
    <w:rsid w:val="004C5862"/>
    <w:rsid w:val="004C5AA8"/>
    <w:rsid w:val="004D0C45"/>
    <w:rsid w:val="004D137F"/>
    <w:rsid w:val="004D3373"/>
    <w:rsid w:val="004D4C58"/>
    <w:rsid w:val="004D5D94"/>
    <w:rsid w:val="004D6A30"/>
    <w:rsid w:val="004D6E39"/>
    <w:rsid w:val="004D7A61"/>
    <w:rsid w:val="004E22B8"/>
    <w:rsid w:val="004E2F93"/>
    <w:rsid w:val="004E4C4B"/>
    <w:rsid w:val="004F001B"/>
    <w:rsid w:val="004F13B7"/>
    <w:rsid w:val="004F2CC0"/>
    <w:rsid w:val="004F4F57"/>
    <w:rsid w:val="004F5AA0"/>
    <w:rsid w:val="004F5D76"/>
    <w:rsid w:val="004F7B50"/>
    <w:rsid w:val="00501FC7"/>
    <w:rsid w:val="00502C03"/>
    <w:rsid w:val="00503A43"/>
    <w:rsid w:val="005048F9"/>
    <w:rsid w:val="00504D06"/>
    <w:rsid w:val="00505ADB"/>
    <w:rsid w:val="00505E1B"/>
    <w:rsid w:val="0051068F"/>
    <w:rsid w:val="00510A42"/>
    <w:rsid w:val="00511D7F"/>
    <w:rsid w:val="0051338D"/>
    <w:rsid w:val="0051402D"/>
    <w:rsid w:val="005141B5"/>
    <w:rsid w:val="00515D97"/>
    <w:rsid w:val="005217FF"/>
    <w:rsid w:val="00524152"/>
    <w:rsid w:val="005250CB"/>
    <w:rsid w:val="00526EF5"/>
    <w:rsid w:val="00531BD1"/>
    <w:rsid w:val="005325C4"/>
    <w:rsid w:val="00535268"/>
    <w:rsid w:val="005353DE"/>
    <w:rsid w:val="0053702E"/>
    <w:rsid w:val="00541139"/>
    <w:rsid w:val="0054284C"/>
    <w:rsid w:val="005441AD"/>
    <w:rsid w:val="00544251"/>
    <w:rsid w:val="00550C55"/>
    <w:rsid w:val="00551B45"/>
    <w:rsid w:val="0055231C"/>
    <w:rsid w:val="00553DE2"/>
    <w:rsid w:val="00560F3A"/>
    <w:rsid w:val="005643FE"/>
    <w:rsid w:val="005646DD"/>
    <w:rsid w:val="00564E8B"/>
    <w:rsid w:val="00565141"/>
    <w:rsid w:val="00565292"/>
    <w:rsid w:val="00565BF1"/>
    <w:rsid w:val="00567ADA"/>
    <w:rsid w:val="00571C9D"/>
    <w:rsid w:val="0057237A"/>
    <w:rsid w:val="00572592"/>
    <w:rsid w:val="00573E40"/>
    <w:rsid w:val="00574445"/>
    <w:rsid w:val="0057470A"/>
    <w:rsid w:val="00575071"/>
    <w:rsid w:val="00576C1D"/>
    <w:rsid w:val="005821A8"/>
    <w:rsid w:val="00582F4F"/>
    <w:rsid w:val="0058375D"/>
    <w:rsid w:val="00583CF6"/>
    <w:rsid w:val="00585191"/>
    <w:rsid w:val="00585512"/>
    <w:rsid w:val="0058716C"/>
    <w:rsid w:val="0058771E"/>
    <w:rsid w:val="0058779C"/>
    <w:rsid w:val="00587B57"/>
    <w:rsid w:val="005908FF"/>
    <w:rsid w:val="00591C01"/>
    <w:rsid w:val="00591E97"/>
    <w:rsid w:val="00593B47"/>
    <w:rsid w:val="00593E5A"/>
    <w:rsid w:val="005961A1"/>
    <w:rsid w:val="00596821"/>
    <w:rsid w:val="00596C27"/>
    <w:rsid w:val="00597355"/>
    <w:rsid w:val="00597620"/>
    <w:rsid w:val="005A14DB"/>
    <w:rsid w:val="005A212A"/>
    <w:rsid w:val="005A4081"/>
    <w:rsid w:val="005A5B0A"/>
    <w:rsid w:val="005A6480"/>
    <w:rsid w:val="005A6AEC"/>
    <w:rsid w:val="005A772D"/>
    <w:rsid w:val="005A7989"/>
    <w:rsid w:val="005A7EDE"/>
    <w:rsid w:val="005B20C0"/>
    <w:rsid w:val="005B2703"/>
    <w:rsid w:val="005B2A67"/>
    <w:rsid w:val="005B566F"/>
    <w:rsid w:val="005B7B1B"/>
    <w:rsid w:val="005B7F3A"/>
    <w:rsid w:val="005C0EB7"/>
    <w:rsid w:val="005C273A"/>
    <w:rsid w:val="005C2BEA"/>
    <w:rsid w:val="005C3FB5"/>
    <w:rsid w:val="005C5ED6"/>
    <w:rsid w:val="005C6494"/>
    <w:rsid w:val="005C6B81"/>
    <w:rsid w:val="005D0452"/>
    <w:rsid w:val="005D2E11"/>
    <w:rsid w:val="005D496B"/>
    <w:rsid w:val="005D552D"/>
    <w:rsid w:val="005D5DA2"/>
    <w:rsid w:val="005D6131"/>
    <w:rsid w:val="005D645B"/>
    <w:rsid w:val="005D6FDF"/>
    <w:rsid w:val="005E0014"/>
    <w:rsid w:val="005E2518"/>
    <w:rsid w:val="005E2E5B"/>
    <w:rsid w:val="005E4CB1"/>
    <w:rsid w:val="005E4E7E"/>
    <w:rsid w:val="005E5DEA"/>
    <w:rsid w:val="005E67B6"/>
    <w:rsid w:val="005F2750"/>
    <w:rsid w:val="005F40C2"/>
    <w:rsid w:val="005F56BC"/>
    <w:rsid w:val="005F79DB"/>
    <w:rsid w:val="0060096E"/>
    <w:rsid w:val="00602506"/>
    <w:rsid w:val="006044DB"/>
    <w:rsid w:val="0060619C"/>
    <w:rsid w:val="00607275"/>
    <w:rsid w:val="00607E6D"/>
    <w:rsid w:val="00611A73"/>
    <w:rsid w:val="00612D28"/>
    <w:rsid w:val="00613AF2"/>
    <w:rsid w:val="00616378"/>
    <w:rsid w:val="0061759F"/>
    <w:rsid w:val="00617677"/>
    <w:rsid w:val="00617C55"/>
    <w:rsid w:val="00620E4A"/>
    <w:rsid w:val="006210B8"/>
    <w:rsid w:val="006216A1"/>
    <w:rsid w:val="00621983"/>
    <w:rsid w:val="00623E60"/>
    <w:rsid w:val="00625828"/>
    <w:rsid w:val="0063082A"/>
    <w:rsid w:val="00634D6A"/>
    <w:rsid w:val="006402DA"/>
    <w:rsid w:val="006409E2"/>
    <w:rsid w:val="0064253B"/>
    <w:rsid w:val="006427D7"/>
    <w:rsid w:val="00643519"/>
    <w:rsid w:val="00646884"/>
    <w:rsid w:val="00650D8F"/>
    <w:rsid w:val="00652F04"/>
    <w:rsid w:val="00655101"/>
    <w:rsid w:val="006557E8"/>
    <w:rsid w:val="00657E91"/>
    <w:rsid w:val="00660E98"/>
    <w:rsid w:val="0066112B"/>
    <w:rsid w:val="00663AB1"/>
    <w:rsid w:val="00672EDE"/>
    <w:rsid w:val="006739E7"/>
    <w:rsid w:val="006744DA"/>
    <w:rsid w:val="00674827"/>
    <w:rsid w:val="0067487E"/>
    <w:rsid w:val="006759B5"/>
    <w:rsid w:val="00675AF2"/>
    <w:rsid w:val="00682D76"/>
    <w:rsid w:val="00683C1F"/>
    <w:rsid w:val="00683ED1"/>
    <w:rsid w:val="0068429C"/>
    <w:rsid w:val="006848C3"/>
    <w:rsid w:val="00684B1B"/>
    <w:rsid w:val="006860FB"/>
    <w:rsid w:val="00691FAD"/>
    <w:rsid w:val="0069207C"/>
    <w:rsid w:val="00692C7E"/>
    <w:rsid w:val="00696842"/>
    <w:rsid w:val="00697A6D"/>
    <w:rsid w:val="00697B48"/>
    <w:rsid w:val="006A0D63"/>
    <w:rsid w:val="006A6C60"/>
    <w:rsid w:val="006B09DF"/>
    <w:rsid w:val="006B19CE"/>
    <w:rsid w:val="006B1D2C"/>
    <w:rsid w:val="006B519B"/>
    <w:rsid w:val="006B51DD"/>
    <w:rsid w:val="006B6659"/>
    <w:rsid w:val="006C100F"/>
    <w:rsid w:val="006C2298"/>
    <w:rsid w:val="006C36E7"/>
    <w:rsid w:val="006C399B"/>
    <w:rsid w:val="006C3AA3"/>
    <w:rsid w:val="006C3AC4"/>
    <w:rsid w:val="006C7DFD"/>
    <w:rsid w:val="006D12F5"/>
    <w:rsid w:val="006D26D6"/>
    <w:rsid w:val="006D4B11"/>
    <w:rsid w:val="006D5369"/>
    <w:rsid w:val="006D6FB0"/>
    <w:rsid w:val="006D7CBA"/>
    <w:rsid w:val="006E399A"/>
    <w:rsid w:val="006E6150"/>
    <w:rsid w:val="006F06BC"/>
    <w:rsid w:val="006F257C"/>
    <w:rsid w:val="006F2C37"/>
    <w:rsid w:val="006F509E"/>
    <w:rsid w:val="006F5E18"/>
    <w:rsid w:val="006F671F"/>
    <w:rsid w:val="006F6FF6"/>
    <w:rsid w:val="006F7330"/>
    <w:rsid w:val="0070397E"/>
    <w:rsid w:val="00703D99"/>
    <w:rsid w:val="00704B03"/>
    <w:rsid w:val="0070563D"/>
    <w:rsid w:val="007067D7"/>
    <w:rsid w:val="00707110"/>
    <w:rsid w:val="00707DBC"/>
    <w:rsid w:val="00711361"/>
    <w:rsid w:val="00711D24"/>
    <w:rsid w:val="007124FD"/>
    <w:rsid w:val="007150AC"/>
    <w:rsid w:val="00716F88"/>
    <w:rsid w:val="00717BC3"/>
    <w:rsid w:val="00723BBD"/>
    <w:rsid w:val="0072589A"/>
    <w:rsid w:val="00727437"/>
    <w:rsid w:val="007275CD"/>
    <w:rsid w:val="007277C6"/>
    <w:rsid w:val="0072782C"/>
    <w:rsid w:val="00731431"/>
    <w:rsid w:val="00731587"/>
    <w:rsid w:val="007317C3"/>
    <w:rsid w:val="007333D3"/>
    <w:rsid w:val="00734EBB"/>
    <w:rsid w:val="0073523E"/>
    <w:rsid w:val="00735255"/>
    <w:rsid w:val="00735BB9"/>
    <w:rsid w:val="00736965"/>
    <w:rsid w:val="00736EE1"/>
    <w:rsid w:val="00736F3B"/>
    <w:rsid w:val="0073788F"/>
    <w:rsid w:val="007405AE"/>
    <w:rsid w:val="00741023"/>
    <w:rsid w:val="0074240B"/>
    <w:rsid w:val="0074266A"/>
    <w:rsid w:val="00744534"/>
    <w:rsid w:val="00745F2F"/>
    <w:rsid w:val="00746A6C"/>
    <w:rsid w:val="00752AB2"/>
    <w:rsid w:val="00753F40"/>
    <w:rsid w:val="00755C7E"/>
    <w:rsid w:val="00757BE4"/>
    <w:rsid w:val="007602A6"/>
    <w:rsid w:val="00762029"/>
    <w:rsid w:val="00762181"/>
    <w:rsid w:val="00762589"/>
    <w:rsid w:val="00763A2F"/>
    <w:rsid w:val="00764A70"/>
    <w:rsid w:val="0076713D"/>
    <w:rsid w:val="00770C4B"/>
    <w:rsid w:val="007710F2"/>
    <w:rsid w:val="0077369A"/>
    <w:rsid w:val="007775B3"/>
    <w:rsid w:val="00781F1F"/>
    <w:rsid w:val="00783DD7"/>
    <w:rsid w:val="007865E2"/>
    <w:rsid w:val="00787370"/>
    <w:rsid w:val="007900C4"/>
    <w:rsid w:val="00790515"/>
    <w:rsid w:val="00790F33"/>
    <w:rsid w:val="0079108D"/>
    <w:rsid w:val="007940FD"/>
    <w:rsid w:val="00796FC3"/>
    <w:rsid w:val="007977E3"/>
    <w:rsid w:val="007A24FA"/>
    <w:rsid w:val="007A28FA"/>
    <w:rsid w:val="007A4329"/>
    <w:rsid w:val="007A6289"/>
    <w:rsid w:val="007A7925"/>
    <w:rsid w:val="007B0373"/>
    <w:rsid w:val="007B3092"/>
    <w:rsid w:val="007B3C8A"/>
    <w:rsid w:val="007B471B"/>
    <w:rsid w:val="007B55EE"/>
    <w:rsid w:val="007B57F3"/>
    <w:rsid w:val="007B5A49"/>
    <w:rsid w:val="007B6ACC"/>
    <w:rsid w:val="007B75F8"/>
    <w:rsid w:val="007C0CF6"/>
    <w:rsid w:val="007C2263"/>
    <w:rsid w:val="007C3783"/>
    <w:rsid w:val="007C39AB"/>
    <w:rsid w:val="007C3FE0"/>
    <w:rsid w:val="007C4053"/>
    <w:rsid w:val="007C4A71"/>
    <w:rsid w:val="007C4FCC"/>
    <w:rsid w:val="007C5285"/>
    <w:rsid w:val="007C733C"/>
    <w:rsid w:val="007D0025"/>
    <w:rsid w:val="007D0BE2"/>
    <w:rsid w:val="007D3939"/>
    <w:rsid w:val="007D49E4"/>
    <w:rsid w:val="007D63F1"/>
    <w:rsid w:val="007D663B"/>
    <w:rsid w:val="007E2407"/>
    <w:rsid w:val="007E61C4"/>
    <w:rsid w:val="007E7642"/>
    <w:rsid w:val="007F0454"/>
    <w:rsid w:val="007F27C9"/>
    <w:rsid w:val="007F309E"/>
    <w:rsid w:val="007F34EF"/>
    <w:rsid w:val="007F5E67"/>
    <w:rsid w:val="007F70F1"/>
    <w:rsid w:val="0080026D"/>
    <w:rsid w:val="00802076"/>
    <w:rsid w:val="0080292E"/>
    <w:rsid w:val="00803FB4"/>
    <w:rsid w:val="00804CF9"/>
    <w:rsid w:val="008055C9"/>
    <w:rsid w:val="00811677"/>
    <w:rsid w:val="00811A8E"/>
    <w:rsid w:val="00811B42"/>
    <w:rsid w:val="0081232E"/>
    <w:rsid w:val="0081281B"/>
    <w:rsid w:val="0081708A"/>
    <w:rsid w:val="008213EB"/>
    <w:rsid w:val="0082192E"/>
    <w:rsid w:val="008268CB"/>
    <w:rsid w:val="00826DA1"/>
    <w:rsid w:val="00827263"/>
    <w:rsid w:val="00830990"/>
    <w:rsid w:val="00831AB9"/>
    <w:rsid w:val="00832430"/>
    <w:rsid w:val="0083586B"/>
    <w:rsid w:val="008415D1"/>
    <w:rsid w:val="00843993"/>
    <w:rsid w:val="00843ED4"/>
    <w:rsid w:val="00844527"/>
    <w:rsid w:val="008458A2"/>
    <w:rsid w:val="00846ED0"/>
    <w:rsid w:val="008505AC"/>
    <w:rsid w:val="00850657"/>
    <w:rsid w:val="008511E9"/>
    <w:rsid w:val="00852E50"/>
    <w:rsid w:val="00853228"/>
    <w:rsid w:val="00856B7F"/>
    <w:rsid w:val="008614FF"/>
    <w:rsid w:val="00863BA4"/>
    <w:rsid w:val="00865B3A"/>
    <w:rsid w:val="00867D35"/>
    <w:rsid w:val="00873C31"/>
    <w:rsid w:val="00875783"/>
    <w:rsid w:val="00876343"/>
    <w:rsid w:val="00876AD6"/>
    <w:rsid w:val="00877984"/>
    <w:rsid w:val="00877CCF"/>
    <w:rsid w:val="00883129"/>
    <w:rsid w:val="0088501E"/>
    <w:rsid w:val="00885829"/>
    <w:rsid w:val="0088682A"/>
    <w:rsid w:val="00896501"/>
    <w:rsid w:val="00896D06"/>
    <w:rsid w:val="008A0D04"/>
    <w:rsid w:val="008A39BB"/>
    <w:rsid w:val="008A6535"/>
    <w:rsid w:val="008A6E12"/>
    <w:rsid w:val="008B1423"/>
    <w:rsid w:val="008B1965"/>
    <w:rsid w:val="008B41D6"/>
    <w:rsid w:val="008B6BDB"/>
    <w:rsid w:val="008C0D96"/>
    <w:rsid w:val="008C2D0B"/>
    <w:rsid w:val="008C4748"/>
    <w:rsid w:val="008C4ECA"/>
    <w:rsid w:val="008C660B"/>
    <w:rsid w:val="008C7C95"/>
    <w:rsid w:val="008C7E42"/>
    <w:rsid w:val="008D0965"/>
    <w:rsid w:val="008D15C9"/>
    <w:rsid w:val="008D4D25"/>
    <w:rsid w:val="008D4E26"/>
    <w:rsid w:val="008D4FEE"/>
    <w:rsid w:val="008D639F"/>
    <w:rsid w:val="008E0336"/>
    <w:rsid w:val="008E0EEE"/>
    <w:rsid w:val="008E1884"/>
    <w:rsid w:val="008E2AA1"/>
    <w:rsid w:val="008E56B6"/>
    <w:rsid w:val="008E58BD"/>
    <w:rsid w:val="008E61B6"/>
    <w:rsid w:val="008E716A"/>
    <w:rsid w:val="008F0324"/>
    <w:rsid w:val="008F377E"/>
    <w:rsid w:val="008F3B30"/>
    <w:rsid w:val="008F3BB9"/>
    <w:rsid w:val="008F4B9E"/>
    <w:rsid w:val="008F5823"/>
    <w:rsid w:val="008F7B2C"/>
    <w:rsid w:val="008F7E05"/>
    <w:rsid w:val="009017F9"/>
    <w:rsid w:val="0090244C"/>
    <w:rsid w:val="0090262D"/>
    <w:rsid w:val="009035D9"/>
    <w:rsid w:val="009077D0"/>
    <w:rsid w:val="00907F6D"/>
    <w:rsid w:val="00910E8A"/>
    <w:rsid w:val="00913A67"/>
    <w:rsid w:val="00913C23"/>
    <w:rsid w:val="00916100"/>
    <w:rsid w:val="0091616A"/>
    <w:rsid w:val="00916937"/>
    <w:rsid w:val="009179BE"/>
    <w:rsid w:val="0092697A"/>
    <w:rsid w:val="00926E09"/>
    <w:rsid w:val="0093059F"/>
    <w:rsid w:val="00932776"/>
    <w:rsid w:val="00932CBB"/>
    <w:rsid w:val="0093537A"/>
    <w:rsid w:val="009428E8"/>
    <w:rsid w:val="009465A3"/>
    <w:rsid w:val="0095092F"/>
    <w:rsid w:val="00951479"/>
    <w:rsid w:val="0095332E"/>
    <w:rsid w:val="00953AC1"/>
    <w:rsid w:val="00953E99"/>
    <w:rsid w:val="00956BC1"/>
    <w:rsid w:val="00962B60"/>
    <w:rsid w:val="00963975"/>
    <w:rsid w:val="0097041F"/>
    <w:rsid w:val="009713D9"/>
    <w:rsid w:val="009745A1"/>
    <w:rsid w:val="00975167"/>
    <w:rsid w:val="00975D5A"/>
    <w:rsid w:val="00977072"/>
    <w:rsid w:val="009847AC"/>
    <w:rsid w:val="00984AB7"/>
    <w:rsid w:val="00985C59"/>
    <w:rsid w:val="00994E73"/>
    <w:rsid w:val="00995FE3"/>
    <w:rsid w:val="00996502"/>
    <w:rsid w:val="009971E1"/>
    <w:rsid w:val="009977C8"/>
    <w:rsid w:val="009A037B"/>
    <w:rsid w:val="009A0502"/>
    <w:rsid w:val="009A0986"/>
    <w:rsid w:val="009A24CC"/>
    <w:rsid w:val="009A306D"/>
    <w:rsid w:val="009A309E"/>
    <w:rsid w:val="009A4220"/>
    <w:rsid w:val="009B19F7"/>
    <w:rsid w:val="009B1DEC"/>
    <w:rsid w:val="009B272C"/>
    <w:rsid w:val="009B7EC1"/>
    <w:rsid w:val="009C1E93"/>
    <w:rsid w:val="009C2983"/>
    <w:rsid w:val="009C46D4"/>
    <w:rsid w:val="009C65E2"/>
    <w:rsid w:val="009C66FD"/>
    <w:rsid w:val="009C7A2C"/>
    <w:rsid w:val="009D1DA6"/>
    <w:rsid w:val="009D2222"/>
    <w:rsid w:val="009D62A9"/>
    <w:rsid w:val="009E0B7B"/>
    <w:rsid w:val="009E0D80"/>
    <w:rsid w:val="009E21A4"/>
    <w:rsid w:val="009E23AE"/>
    <w:rsid w:val="009E23CC"/>
    <w:rsid w:val="009E245E"/>
    <w:rsid w:val="009E39B4"/>
    <w:rsid w:val="009E5E27"/>
    <w:rsid w:val="009E7C67"/>
    <w:rsid w:val="009F20B0"/>
    <w:rsid w:val="009F333D"/>
    <w:rsid w:val="009F7392"/>
    <w:rsid w:val="00A00BA1"/>
    <w:rsid w:val="00A01894"/>
    <w:rsid w:val="00A03F35"/>
    <w:rsid w:val="00A054BE"/>
    <w:rsid w:val="00A05515"/>
    <w:rsid w:val="00A05B55"/>
    <w:rsid w:val="00A05B9B"/>
    <w:rsid w:val="00A05C03"/>
    <w:rsid w:val="00A078EB"/>
    <w:rsid w:val="00A07E79"/>
    <w:rsid w:val="00A07EF7"/>
    <w:rsid w:val="00A12C34"/>
    <w:rsid w:val="00A15315"/>
    <w:rsid w:val="00A161E8"/>
    <w:rsid w:val="00A20319"/>
    <w:rsid w:val="00A204B2"/>
    <w:rsid w:val="00A205F3"/>
    <w:rsid w:val="00A216BC"/>
    <w:rsid w:val="00A21903"/>
    <w:rsid w:val="00A22EBE"/>
    <w:rsid w:val="00A2333D"/>
    <w:rsid w:val="00A263B3"/>
    <w:rsid w:val="00A319D7"/>
    <w:rsid w:val="00A34A22"/>
    <w:rsid w:val="00A36773"/>
    <w:rsid w:val="00A36889"/>
    <w:rsid w:val="00A4131F"/>
    <w:rsid w:val="00A4170D"/>
    <w:rsid w:val="00A42382"/>
    <w:rsid w:val="00A4302C"/>
    <w:rsid w:val="00A45812"/>
    <w:rsid w:val="00A45DD1"/>
    <w:rsid w:val="00A4665C"/>
    <w:rsid w:val="00A46BF5"/>
    <w:rsid w:val="00A507CB"/>
    <w:rsid w:val="00A509EA"/>
    <w:rsid w:val="00A512BF"/>
    <w:rsid w:val="00A52E79"/>
    <w:rsid w:val="00A55E6F"/>
    <w:rsid w:val="00A603A3"/>
    <w:rsid w:val="00A62D66"/>
    <w:rsid w:val="00A633D8"/>
    <w:rsid w:val="00A63780"/>
    <w:rsid w:val="00A64999"/>
    <w:rsid w:val="00A659BF"/>
    <w:rsid w:val="00A674B3"/>
    <w:rsid w:val="00A67867"/>
    <w:rsid w:val="00A72BEC"/>
    <w:rsid w:val="00A74753"/>
    <w:rsid w:val="00A74FFF"/>
    <w:rsid w:val="00A751F0"/>
    <w:rsid w:val="00A7578A"/>
    <w:rsid w:val="00A75F73"/>
    <w:rsid w:val="00A76A8E"/>
    <w:rsid w:val="00A82DD8"/>
    <w:rsid w:val="00A860D0"/>
    <w:rsid w:val="00A865EC"/>
    <w:rsid w:val="00A869D5"/>
    <w:rsid w:val="00A90113"/>
    <w:rsid w:val="00A91D0C"/>
    <w:rsid w:val="00A929C0"/>
    <w:rsid w:val="00A9370F"/>
    <w:rsid w:val="00A946D3"/>
    <w:rsid w:val="00A94F83"/>
    <w:rsid w:val="00A95468"/>
    <w:rsid w:val="00A9569E"/>
    <w:rsid w:val="00A9648B"/>
    <w:rsid w:val="00A96AD2"/>
    <w:rsid w:val="00AA126A"/>
    <w:rsid w:val="00AA3210"/>
    <w:rsid w:val="00AA50A9"/>
    <w:rsid w:val="00AA72D3"/>
    <w:rsid w:val="00AB2F61"/>
    <w:rsid w:val="00AB32AA"/>
    <w:rsid w:val="00AB3A69"/>
    <w:rsid w:val="00AB6196"/>
    <w:rsid w:val="00AB6F20"/>
    <w:rsid w:val="00AC0713"/>
    <w:rsid w:val="00AC0B99"/>
    <w:rsid w:val="00AC24E6"/>
    <w:rsid w:val="00AC3EBA"/>
    <w:rsid w:val="00AC4A2B"/>
    <w:rsid w:val="00AC5394"/>
    <w:rsid w:val="00AC6DFE"/>
    <w:rsid w:val="00AD0F5B"/>
    <w:rsid w:val="00AD315E"/>
    <w:rsid w:val="00AE1027"/>
    <w:rsid w:val="00AE4CDE"/>
    <w:rsid w:val="00AE52D9"/>
    <w:rsid w:val="00AE572C"/>
    <w:rsid w:val="00AE5F98"/>
    <w:rsid w:val="00AE6F9A"/>
    <w:rsid w:val="00AE711B"/>
    <w:rsid w:val="00AF0409"/>
    <w:rsid w:val="00AF227B"/>
    <w:rsid w:val="00AF291B"/>
    <w:rsid w:val="00AF41CB"/>
    <w:rsid w:val="00AF4396"/>
    <w:rsid w:val="00AF5567"/>
    <w:rsid w:val="00B01785"/>
    <w:rsid w:val="00B02625"/>
    <w:rsid w:val="00B120F2"/>
    <w:rsid w:val="00B13D7A"/>
    <w:rsid w:val="00B176EE"/>
    <w:rsid w:val="00B20322"/>
    <w:rsid w:val="00B21568"/>
    <w:rsid w:val="00B21B95"/>
    <w:rsid w:val="00B2339C"/>
    <w:rsid w:val="00B241A3"/>
    <w:rsid w:val="00B24B00"/>
    <w:rsid w:val="00B26205"/>
    <w:rsid w:val="00B2738A"/>
    <w:rsid w:val="00B27FC0"/>
    <w:rsid w:val="00B31B2F"/>
    <w:rsid w:val="00B320BE"/>
    <w:rsid w:val="00B32CDE"/>
    <w:rsid w:val="00B32E3D"/>
    <w:rsid w:val="00B336E8"/>
    <w:rsid w:val="00B37BD8"/>
    <w:rsid w:val="00B37C4B"/>
    <w:rsid w:val="00B416E2"/>
    <w:rsid w:val="00B43E15"/>
    <w:rsid w:val="00B45867"/>
    <w:rsid w:val="00B46DC4"/>
    <w:rsid w:val="00B4714F"/>
    <w:rsid w:val="00B50D38"/>
    <w:rsid w:val="00B53039"/>
    <w:rsid w:val="00B53417"/>
    <w:rsid w:val="00B561D5"/>
    <w:rsid w:val="00B567C2"/>
    <w:rsid w:val="00B56802"/>
    <w:rsid w:val="00B573E3"/>
    <w:rsid w:val="00B6075E"/>
    <w:rsid w:val="00B65D72"/>
    <w:rsid w:val="00B6619C"/>
    <w:rsid w:val="00B678F4"/>
    <w:rsid w:val="00B70359"/>
    <w:rsid w:val="00B70902"/>
    <w:rsid w:val="00B721C7"/>
    <w:rsid w:val="00B752EA"/>
    <w:rsid w:val="00B76DE7"/>
    <w:rsid w:val="00B8073A"/>
    <w:rsid w:val="00B8209F"/>
    <w:rsid w:val="00B82787"/>
    <w:rsid w:val="00B83A69"/>
    <w:rsid w:val="00B84961"/>
    <w:rsid w:val="00B84FEE"/>
    <w:rsid w:val="00B8559C"/>
    <w:rsid w:val="00B8596B"/>
    <w:rsid w:val="00B87402"/>
    <w:rsid w:val="00B875B5"/>
    <w:rsid w:val="00B90330"/>
    <w:rsid w:val="00B90A3A"/>
    <w:rsid w:val="00B92892"/>
    <w:rsid w:val="00B9304E"/>
    <w:rsid w:val="00B943E0"/>
    <w:rsid w:val="00B9543D"/>
    <w:rsid w:val="00B965ED"/>
    <w:rsid w:val="00B96BB9"/>
    <w:rsid w:val="00B97D11"/>
    <w:rsid w:val="00BA1384"/>
    <w:rsid w:val="00BA4638"/>
    <w:rsid w:val="00BA6592"/>
    <w:rsid w:val="00BA6ECE"/>
    <w:rsid w:val="00BA7C30"/>
    <w:rsid w:val="00BB1CE0"/>
    <w:rsid w:val="00BB2B09"/>
    <w:rsid w:val="00BB32AC"/>
    <w:rsid w:val="00BB34D5"/>
    <w:rsid w:val="00BB4CE8"/>
    <w:rsid w:val="00BB4EA2"/>
    <w:rsid w:val="00BB4F39"/>
    <w:rsid w:val="00BB6BD3"/>
    <w:rsid w:val="00BC04C4"/>
    <w:rsid w:val="00BC0BDB"/>
    <w:rsid w:val="00BC27FA"/>
    <w:rsid w:val="00BC2B94"/>
    <w:rsid w:val="00BC42C4"/>
    <w:rsid w:val="00BC6791"/>
    <w:rsid w:val="00BD1461"/>
    <w:rsid w:val="00BD2C6E"/>
    <w:rsid w:val="00BD3FDB"/>
    <w:rsid w:val="00BD4650"/>
    <w:rsid w:val="00BD599E"/>
    <w:rsid w:val="00BE0EFD"/>
    <w:rsid w:val="00BE17A6"/>
    <w:rsid w:val="00BE1F20"/>
    <w:rsid w:val="00BE2B73"/>
    <w:rsid w:val="00BE2BBB"/>
    <w:rsid w:val="00BE33C6"/>
    <w:rsid w:val="00BE33E6"/>
    <w:rsid w:val="00BE5D5D"/>
    <w:rsid w:val="00BE6F38"/>
    <w:rsid w:val="00BE74F4"/>
    <w:rsid w:val="00BE7E0E"/>
    <w:rsid w:val="00BF0530"/>
    <w:rsid w:val="00BF0AE0"/>
    <w:rsid w:val="00BF37ED"/>
    <w:rsid w:val="00BF5496"/>
    <w:rsid w:val="00BF7742"/>
    <w:rsid w:val="00C00A46"/>
    <w:rsid w:val="00C00A5A"/>
    <w:rsid w:val="00C02127"/>
    <w:rsid w:val="00C02384"/>
    <w:rsid w:val="00C02DA6"/>
    <w:rsid w:val="00C14437"/>
    <w:rsid w:val="00C15B12"/>
    <w:rsid w:val="00C160DE"/>
    <w:rsid w:val="00C16469"/>
    <w:rsid w:val="00C17032"/>
    <w:rsid w:val="00C205FA"/>
    <w:rsid w:val="00C212DD"/>
    <w:rsid w:val="00C216B2"/>
    <w:rsid w:val="00C23F5C"/>
    <w:rsid w:val="00C25DC7"/>
    <w:rsid w:val="00C27FCD"/>
    <w:rsid w:val="00C304D5"/>
    <w:rsid w:val="00C30504"/>
    <w:rsid w:val="00C30F54"/>
    <w:rsid w:val="00C31FB3"/>
    <w:rsid w:val="00C354F0"/>
    <w:rsid w:val="00C356BE"/>
    <w:rsid w:val="00C357C1"/>
    <w:rsid w:val="00C41283"/>
    <w:rsid w:val="00C42055"/>
    <w:rsid w:val="00C44378"/>
    <w:rsid w:val="00C44774"/>
    <w:rsid w:val="00C458BE"/>
    <w:rsid w:val="00C458CF"/>
    <w:rsid w:val="00C517FD"/>
    <w:rsid w:val="00C52FB5"/>
    <w:rsid w:val="00C546FE"/>
    <w:rsid w:val="00C551DD"/>
    <w:rsid w:val="00C554CA"/>
    <w:rsid w:val="00C568A6"/>
    <w:rsid w:val="00C57501"/>
    <w:rsid w:val="00C605F7"/>
    <w:rsid w:val="00C622C1"/>
    <w:rsid w:val="00C6236E"/>
    <w:rsid w:val="00C625EB"/>
    <w:rsid w:val="00C6418E"/>
    <w:rsid w:val="00C64422"/>
    <w:rsid w:val="00C65479"/>
    <w:rsid w:val="00C67A7F"/>
    <w:rsid w:val="00C706A2"/>
    <w:rsid w:val="00C738D7"/>
    <w:rsid w:val="00C754AE"/>
    <w:rsid w:val="00C756B5"/>
    <w:rsid w:val="00C77115"/>
    <w:rsid w:val="00C807E2"/>
    <w:rsid w:val="00C81241"/>
    <w:rsid w:val="00C846F5"/>
    <w:rsid w:val="00C86C25"/>
    <w:rsid w:val="00C87427"/>
    <w:rsid w:val="00C91755"/>
    <w:rsid w:val="00C92541"/>
    <w:rsid w:val="00C925EB"/>
    <w:rsid w:val="00C926E4"/>
    <w:rsid w:val="00C95A80"/>
    <w:rsid w:val="00C95AE9"/>
    <w:rsid w:val="00C96019"/>
    <w:rsid w:val="00CA1B8D"/>
    <w:rsid w:val="00CA27DC"/>
    <w:rsid w:val="00CA5686"/>
    <w:rsid w:val="00CA61CB"/>
    <w:rsid w:val="00CA6785"/>
    <w:rsid w:val="00CA68BF"/>
    <w:rsid w:val="00CA69C9"/>
    <w:rsid w:val="00CA6F54"/>
    <w:rsid w:val="00CA75D6"/>
    <w:rsid w:val="00CA7FA7"/>
    <w:rsid w:val="00CB30A2"/>
    <w:rsid w:val="00CB3158"/>
    <w:rsid w:val="00CB6488"/>
    <w:rsid w:val="00CB73AC"/>
    <w:rsid w:val="00CB76ED"/>
    <w:rsid w:val="00CC09F4"/>
    <w:rsid w:val="00CC559D"/>
    <w:rsid w:val="00CC690C"/>
    <w:rsid w:val="00CD1476"/>
    <w:rsid w:val="00CD1874"/>
    <w:rsid w:val="00CD34D5"/>
    <w:rsid w:val="00CD431A"/>
    <w:rsid w:val="00CE11D2"/>
    <w:rsid w:val="00CE192B"/>
    <w:rsid w:val="00CE213F"/>
    <w:rsid w:val="00CE25CE"/>
    <w:rsid w:val="00CE2D1B"/>
    <w:rsid w:val="00CE30BC"/>
    <w:rsid w:val="00CE3E63"/>
    <w:rsid w:val="00CE417F"/>
    <w:rsid w:val="00CE4F25"/>
    <w:rsid w:val="00CE5501"/>
    <w:rsid w:val="00CE5EC2"/>
    <w:rsid w:val="00CE660D"/>
    <w:rsid w:val="00CE674D"/>
    <w:rsid w:val="00CF0866"/>
    <w:rsid w:val="00CF0F8F"/>
    <w:rsid w:val="00CF3056"/>
    <w:rsid w:val="00CF3478"/>
    <w:rsid w:val="00CF3480"/>
    <w:rsid w:val="00CF482E"/>
    <w:rsid w:val="00CF5FFA"/>
    <w:rsid w:val="00CF72B6"/>
    <w:rsid w:val="00D0119A"/>
    <w:rsid w:val="00D018D1"/>
    <w:rsid w:val="00D033B0"/>
    <w:rsid w:val="00D048D0"/>
    <w:rsid w:val="00D05282"/>
    <w:rsid w:val="00D07485"/>
    <w:rsid w:val="00D135FC"/>
    <w:rsid w:val="00D14426"/>
    <w:rsid w:val="00D14476"/>
    <w:rsid w:val="00D14F05"/>
    <w:rsid w:val="00D16B8B"/>
    <w:rsid w:val="00D16FEC"/>
    <w:rsid w:val="00D17DF7"/>
    <w:rsid w:val="00D21B6B"/>
    <w:rsid w:val="00D23ADA"/>
    <w:rsid w:val="00D242EE"/>
    <w:rsid w:val="00D2445E"/>
    <w:rsid w:val="00D24CA5"/>
    <w:rsid w:val="00D25090"/>
    <w:rsid w:val="00D268F7"/>
    <w:rsid w:val="00D271A0"/>
    <w:rsid w:val="00D2731E"/>
    <w:rsid w:val="00D3107D"/>
    <w:rsid w:val="00D32366"/>
    <w:rsid w:val="00D340E5"/>
    <w:rsid w:val="00D347B7"/>
    <w:rsid w:val="00D355CB"/>
    <w:rsid w:val="00D4075C"/>
    <w:rsid w:val="00D44400"/>
    <w:rsid w:val="00D45505"/>
    <w:rsid w:val="00D45697"/>
    <w:rsid w:val="00D4767F"/>
    <w:rsid w:val="00D50702"/>
    <w:rsid w:val="00D50F4C"/>
    <w:rsid w:val="00D51969"/>
    <w:rsid w:val="00D51AB4"/>
    <w:rsid w:val="00D5641D"/>
    <w:rsid w:val="00D577FC"/>
    <w:rsid w:val="00D62B78"/>
    <w:rsid w:val="00D64D3F"/>
    <w:rsid w:val="00D70090"/>
    <w:rsid w:val="00D7019E"/>
    <w:rsid w:val="00D70437"/>
    <w:rsid w:val="00D70A51"/>
    <w:rsid w:val="00D7103A"/>
    <w:rsid w:val="00D73E06"/>
    <w:rsid w:val="00D74AD7"/>
    <w:rsid w:val="00D779DD"/>
    <w:rsid w:val="00D805FB"/>
    <w:rsid w:val="00D83A39"/>
    <w:rsid w:val="00D83F1A"/>
    <w:rsid w:val="00D85758"/>
    <w:rsid w:val="00D90264"/>
    <w:rsid w:val="00D9500C"/>
    <w:rsid w:val="00D96C26"/>
    <w:rsid w:val="00D971E4"/>
    <w:rsid w:val="00DA7123"/>
    <w:rsid w:val="00DA7E15"/>
    <w:rsid w:val="00DB1357"/>
    <w:rsid w:val="00DB3BBD"/>
    <w:rsid w:val="00DB401A"/>
    <w:rsid w:val="00DB74B2"/>
    <w:rsid w:val="00DC1043"/>
    <w:rsid w:val="00DC22E4"/>
    <w:rsid w:val="00DC347F"/>
    <w:rsid w:val="00DC4B56"/>
    <w:rsid w:val="00DC7F2D"/>
    <w:rsid w:val="00DD2AD9"/>
    <w:rsid w:val="00DD312E"/>
    <w:rsid w:val="00DD3773"/>
    <w:rsid w:val="00DD5F65"/>
    <w:rsid w:val="00DD6442"/>
    <w:rsid w:val="00DD7DA9"/>
    <w:rsid w:val="00DD7F30"/>
    <w:rsid w:val="00DE0FAF"/>
    <w:rsid w:val="00DE1E47"/>
    <w:rsid w:val="00DE5CE6"/>
    <w:rsid w:val="00DE659B"/>
    <w:rsid w:val="00DE6A87"/>
    <w:rsid w:val="00DF1841"/>
    <w:rsid w:val="00DF1C01"/>
    <w:rsid w:val="00DF21D5"/>
    <w:rsid w:val="00DF231D"/>
    <w:rsid w:val="00DF4FB8"/>
    <w:rsid w:val="00DF58BD"/>
    <w:rsid w:val="00DF7A04"/>
    <w:rsid w:val="00E00D24"/>
    <w:rsid w:val="00E0351D"/>
    <w:rsid w:val="00E04C56"/>
    <w:rsid w:val="00E05EB2"/>
    <w:rsid w:val="00E07A8C"/>
    <w:rsid w:val="00E07F3B"/>
    <w:rsid w:val="00E110FA"/>
    <w:rsid w:val="00E11D68"/>
    <w:rsid w:val="00E14C71"/>
    <w:rsid w:val="00E15179"/>
    <w:rsid w:val="00E1590E"/>
    <w:rsid w:val="00E16525"/>
    <w:rsid w:val="00E21708"/>
    <w:rsid w:val="00E25460"/>
    <w:rsid w:val="00E27DBD"/>
    <w:rsid w:val="00E31E1D"/>
    <w:rsid w:val="00E32C25"/>
    <w:rsid w:val="00E32F0C"/>
    <w:rsid w:val="00E33765"/>
    <w:rsid w:val="00E33B8D"/>
    <w:rsid w:val="00E367DD"/>
    <w:rsid w:val="00E37145"/>
    <w:rsid w:val="00E42120"/>
    <w:rsid w:val="00E4227C"/>
    <w:rsid w:val="00E42BC0"/>
    <w:rsid w:val="00E446C8"/>
    <w:rsid w:val="00E46BEA"/>
    <w:rsid w:val="00E47610"/>
    <w:rsid w:val="00E4765E"/>
    <w:rsid w:val="00E479FF"/>
    <w:rsid w:val="00E5287D"/>
    <w:rsid w:val="00E53099"/>
    <w:rsid w:val="00E55B6D"/>
    <w:rsid w:val="00E56BE3"/>
    <w:rsid w:val="00E6062C"/>
    <w:rsid w:val="00E60EEE"/>
    <w:rsid w:val="00E61881"/>
    <w:rsid w:val="00E61CCF"/>
    <w:rsid w:val="00E625AE"/>
    <w:rsid w:val="00E633F8"/>
    <w:rsid w:val="00E654CE"/>
    <w:rsid w:val="00E66398"/>
    <w:rsid w:val="00E66C05"/>
    <w:rsid w:val="00E70F56"/>
    <w:rsid w:val="00E739D9"/>
    <w:rsid w:val="00E73FCC"/>
    <w:rsid w:val="00E746DD"/>
    <w:rsid w:val="00E75889"/>
    <w:rsid w:val="00E809C6"/>
    <w:rsid w:val="00E821EA"/>
    <w:rsid w:val="00E85D28"/>
    <w:rsid w:val="00E8672E"/>
    <w:rsid w:val="00E900AD"/>
    <w:rsid w:val="00E914F0"/>
    <w:rsid w:val="00E91715"/>
    <w:rsid w:val="00E95318"/>
    <w:rsid w:val="00E96D95"/>
    <w:rsid w:val="00E9757A"/>
    <w:rsid w:val="00E975AE"/>
    <w:rsid w:val="00E9780A"/>
    <w:rsid w:val="00EA1D5B"/>
    <w:rsid w:val="00EA37AB"/>
    <w:rsid w:val="00EA3FE1"/>
    <w:rsid w:val="00EA520F"/>
    <w:rsid w:val="00EA5250"/>
    <w:rsid w:val="00EA5B04"/>
    <w:rsid w:val="00EA6135"/>
    <w:rsid w:val="00EA66AA"/>
    <w:rsid w:val="00EB1991"/>
    <w:rsid w:val="00EB341C"/>
    <w:rsid w:val="00EB43AF"/>
    <w:rsid w:val="00EB5570"/>
    <w:rsid w:val="00EB585B"/>
    <w:rsid w:val="00EB58C6"/>
    <w:rsid w:val="00EB7814"/>
    <w:rsid w:val="00EC2D77"/>
    <w:rsid w:val="00EC41F3"/>
    <w:rsid w:val="00EC49DF"/>
    <w:rsid w:val="00EC7369"/>
    <w:rsid w:val="00ED0F0F"/>
    <w:rsid w:val="00ED1C02"/>
    <w:rsid w:val="00ED2BE6"/>
    <w:rsid w:val="00ED4FCF"/>
    <w:rsid w:val="00ED7070"/>
    <w:rsid w:val="00EE4826"/>
    <w:rsid w:val="00EE68AB"/>
    <w:rsid w:val="00EF115E"/>
    <w:rsid w:val="00EF1369"/>
    <w:rsid w:val="00EF1969"/>
    <w:rsid w:val="00EF210D"/>
    <w:rsid w:val="00EF287D"/>
    <w:rsid w:val="00EF5232"/>
    <w:rsid w:val="00EF5E71"/>
    <w:rsid w:val="00EF5FDE"/>
    <w:rsid w:val="00EF6E40"/>
    <w:rsid w:val="00EF750E"/>
    <w:rsid w:val="00F00958"/>
    <w:rsid w:val="00F01CAA"/>
    <w:rsid w:val="00F0288A"/>
    <w:rsid w:val="00F03578"/>
    <w:rsid w:val="00F03810"/>
    <w:rsid w:val="00F03D86"/>
    <w:rsid w:val="00F0475E"/>
    <w:rsid w:val="00F04965"/>
    <w:rsid w:val="00F052A5"/>
    <w:rsid w:val="00F06D1A"/>
    <w:rsid w:val="00F1080D"/>
    <w:rsid w:val="00F11084"/>
    <w:rsid w:val="00F115EC"/>
    <w:rsid w:val="00F11FC1"/>
    <w:rsid w:val="00F12918"/>
    <w:rsid w:val="00F12A83"/>
    <w:rsid w:val="00F13D59"/>
    <w:rsid w:val="00F148A9"/>
    <w:rsid w:val="00F151AB"/>
    <w:rsid w:val="00F168B4"/>
    <w:rsid w:val="00F201CD"/>
    <w:rsid w:val="00F20490"/>
    <w:rsid w:val="00F21C62"/>
    <w:rsid w:val="00F264E7"/>
    <w:rsid w:val="00F2732A"/>
    <w:rsid w:val="00F30AD0"/>
    <w:rsid w:val="00F32632"/>
    <w:rsid w:val="00F32EAD"/>
    <w:rsid w:val="00F367C5"/>
    <w:rsid w:val="00F36EBE"/>
    <w:rsid w:val="00F4284F"/>
    <w:rsid w:val="00F43A58"/>
    <w:rsid w:val="00F44D1D"/>
    <w:rsid w:val="00F44E00"/>
    <w:rsid w:val="00F46758"/>
    <w:rsid w:val="00F53C78"/>
    <w:rsid w:val="00F54009"/>
    <w:rsid w:val="00F577D8"/>
    <w:rsid w:val="00F57841"/>
    <w:rsid w:val="00F613BC"/>
    <w:rsid w:val="00F636AE"/>
    <w:rsid w:val="00F64EF5"/>
    <w:rsid w:val="00F67A40"/>
    <w:rsid w:val="00F7085C"/>
    <w:rsid w:val="00F730D5"/>
    <w:rsid w:val="00F748BB"/>
    <w:rsid w:val="00F74C55"/>
    <w:rsid w:val="00F8213F"/>
    <w:rsid w:val="00F8412E"/>
    <w:rsid w:val="00F841E1"/>
    <w:rsid w:val="00F85E7F"/>
    <w:rsid w:val="00F90588"/>
    <w:rsid w:val="00F931A4"/>
    <w:rsid w:val="00F94626"/>
    <w:rsid w:val="00F95D6E"/>
    <w:rsid w:val="00F9751A"/>
    <w:rsid w:val="00F9786A"/>
    <w:rsid w:val="00FA1D7D"/>
    <w:rsid w:val="00FA2F70"/>
    <w:rsid w:val="00FA3078"/>
    <w:rsid w:val="00FA3E48"/>
    <w:rsid w:val="00FA44D3"/>
    <w:rsid w:val="00FA6BA3"/>
    <w:rsid w:val="00FA77FD"/>
    <w:rsid w:val="00FB178B"/>
    <w:rsid w:val="00FB2A11"/>
    <w:rsid w:val="00FB4AAC"/>
    <w:rsid w:val="00FB4AF5"/>
    <w:rsid w:val="00FB58BA"/>
    <w:rsid w:val="00FB5FD2"/>
    <w:rsid w:val="00FC4502"/>
    <w:rsid w:val="00FC5941"/>
    <w:rsid w:val="00FC6CF1"/>
    <w:rsid w:val="00FC7C86"/>
    <w:rsid w:val="00FD28C3"/>
    <w:rsid w:val="00FD304C"/>
    <w:rsid w:val="00FD42D4"/>
    <w:rsid w:val="00FE2D06"/>
    <w:rsid w:val="00FE2E0B"/>
    <w:rsid w:val="00FE3B63"/>
    <w:rsid w:val="00FE6843"/>
    <w:rsid w:val="00FE6E88"/>
    <w:rsid w:val="00FE779A"/>
    <w:rsid w:val="00FE77C6"/>
    <w:rsid w:val="00FE7C59"/>
    <w:rsid w:val="00FF08AF"/>
    <w:rsid w:val="00FF42C5"/>
    <w:rsid w:val="00FF5E2D"/>
    <w:rsid w:val="00FF70EE"/>
    <w:rsid w:val="00FF762A"/>
    <w:rsid w:val="011471AE"/>
    <w:rsid w:val="01C86699"/>
    <w:rsid w:val="02385951"/>
    <w:rsid w:val="025E01C0"/>
    <w:rsid w:val="02658887"/>
    <w:rsid w:val="029189EA"/>
    <w:rsid w:val="02B7654C"/>
    <w:rsid w:val="02BB603E"/>
    <w:rsid w:val="02D80AA5"/>
    <w:rsid w:val="03088D5F"/>
    <w:rsid w:val="040D8B29"/>
    <w:rsid w:val="0443BF26"/>
    <w:rsid w:val="0477B012"/>
    <w:rsid w:val="0798B62A"/>
    <w:rsid w:val="07EDECEE"/>
    <w:rsid w:val="081D5C1D"/>
    <w:rsid w:val="089CB7D5"/>
    <w:rsid w:val="0AC27731"/>
    <w:rsid w:val="0AD87765"/>
    <w:rsid w:val="0B0E5E8C"/>
    <w:rsid w:val="0B8416DE"/>
    <w:rsid w:val="0C0767F4"/>
    <w:rsid w:val="0C950182"/>
    <w:rsid w:val="0CF8FAD9"/>
    <w:rsid w:val="0D0A7F2B"/>
    <w:rsid w:val="0D6ACD40"/>
    <w:rsid w:val="0DF1BA36"/>
    <w:rsid w:val="0F5FCE3A"/>
    <w:rsid w:val="0F7771D9"/>
    <w:rsid w:val="0F8DF71D"/>
    <w:rsid w:val="10723A46"/>
    <w:rsid w:val="10BF2CCC"/>
    <w:rsid w:val="115A8852"/>
    <w:rsid w:val="118A83AC"/>
    <w:rsid w:val="11BB0F1B"/>
    <w:rsid w:val="11F29531"/>
    <w:rsid w:val="128698CC"/>
    <w:rsid w:val="12A106EF"/>
    <w:rsid w:val="138AD721"/>
    <w:rsid w:val="138BFB3D"/>
    <w:rsid w:val="14542C0C"/>
    <w:rsid w:val="15577F88"/>
    <w:rsid w:val="1562A9F8"/>
    <w:rsid w:val="156A0006"/>
    <w:rsid w:val="1644FF43"/>
    <w:rsid w:val="16C39BFF"/>
    <w:rsid w:val="1747D050"/>
    <w:rsid w:val="1790C81C"/>
    <w:rsid w:val="17B0A179"/>
    <w:rsid w:val="191F7DD3"/>
    <w:rsid w:val="19268DC7"/>
    <w:rsid w:val="19A7360A"/>
    <w:rsid w:val="19F189CE"/>
    <w:rsid w:val="1B43066B"/>
    <w:rsid w:val="1B79353F"/>
    <w:rsid w:val="1C476125"/>
    <w:rsid w:val="1C8B3C65"/>
    <w:rsid w:val="1CFBF0D0"/>
    <w:rsid w:val="1E986216"/>
    <w:rsid w:val="1EEAD653"/>
    <w:rsid w:val="1F10E24C"/>
    <w:rsid w:val="210F9004"/>
    <w:rsid w:val="215CADA1"/>
    <w:rsid w:val="21EF5275"/>
    <w:rsid w:val="2240E02A"/>
    <w:rsid w:val="22717B1C"/>
    <w:rsid w:val="23CB5DE3"/>
    <w:rsid w:val="2429A502"/>
    <w:rsid w:val="24303ACA"/>
    <w:rsid w:val="244FBD38"/>
    <w:rsid w:val="245796F1"/>
    <w:rsid w:val="24AAB33E"/>
    <w:rsid w:val="252E8B00"/>
    <w:rsid w:val="264898C1"/>
    <w:rsid w:val="26647159"/>
    <w:rsid w:val="2702CBD4"/>
    <w:rsid w:val="2843E750"/>
    <w:rsid w:val="284A957E"/>
    <w:rsid w:val="29052484"/>
    <w:rsid w:val="293D8F23"/>
    <w:rsid w:val="295C11AC"/>
    <w:rsid w:val="2961A494"/>
    <w:rsid w:val="2963BFE1"/>
    <w:rsid w:val="2A38C74E"/>
    <w:rsid w:val="2B4EAE16"/>
    <w:rsid w:val="2B9B5E9D"/>
    <w:rsid w:val="2C323134"/>
    <w:rsid w:val="2EAE2256"/>
    <w:rsid w:val="2ECAE003"/>
    <w:rsid w:val="2F8472EA"/>
    <w:rsid w:val="2FCEE1AE"/>
    <w:rsid w:val="2FD57DC7"/>
    <w:rsid w:val="3055A763"/>
    <w:rsid w:val="307AB716"/>
    <w:rsid w:val="3125345C"/>
    <w:rsid w:val="3144A616"/>
    <w:rsid w:val="318E2E74"/>
    <w:rsid w:val="33956A33"/>
    <w:rsid w:val="33C42C88"/>
    <w:rsid w:val="33E41280"/>
    <w:rsid w:val="3467F8F3"/>
    <w:rsid w:val="34EE3A2C"/>
    <w:rsid w:val="35782927"/>
    <w:rsid w:val="358EBFB6"/>
    <w:rsid w:val="35D0F41E"/>
    <w:rsid w:val="383D3E00"/>
    <w:rsid w:val="3890F5C9"/>
    <w:rsid w:val="3989D03A"/>
    <w:rsid w:val="3A3271ED"/>
    <w:rsid w:val="3A9DD97C"/>
    <w:rsid w:val="3BC0C61D"/>
    <w:rsid w:val="3BE64366"/>
    <w:rsid w:val="3CC2D0C4"/>
    <w:rsid w:val="3CF872EA"/>
    <w:rsid w:val="3D0E5163"/>
    <w:rsid w:val="3D5C60E7"/>
    <w:rsid w:val="3D6A12AF"/>
    <w:rsid w:val="3E12EA66"/>
    <w:rsid w:val="3F2BFCB5"/>
    <w:rsid w:val="4063ABD1"/>
    <w:rsid w:val="41BB825D"/>
    <w:rsid w:val="41DC00EA"/>
    <w:rsid w:val="41FBAC01"/>
    <w:rsid w:val="43064181"/>
    <w:rsid w:val="432BE9F0"/>
    <w:rsid w:val="4389486E"/>
    <w:rsid w:val="43D50256"/>
    <w:rsid w:val="446FCEAA"/>
    <w:rsid w:val="44A837E3"/>
    <w:rsid w:val="44C92492"/>
    <w:rsid w:val="46C9D1DA"/>
    <w:rsid w:val="47450C3B"/>
    <w:rsid w:val="476A915D"/>
    <w:rsid w:val="482C3C78"/>
    <w:rsid w:val="488620C8"/>
    <w:rsid w:val="48A4A5FA"/>
    <w:rsid w:val="48E279AC"/>
    <w:rsid w:val="49C80CD9"/>
    <w:rsid w:val="49E7D3BF"/>
    <w:rsid w:val="49F7BD7A"/>
    <w:rsid w:val="4A01729C"/>
    <w:rsid w:val="4AAC43AE"/>
    <w:rsid w:val="4AF0714F"/>
    <w:rsid w:val="4B493C46"/>
    <w:rsid w:val="4BF7AA9C"/>
    <w:rsid w:val="4CC8B284"/>
    <w:rsid w:val="4CEEBF9A"/>
    <w:rsid w:val="4D0ACAF7"/>
    <w:rsid w:val="4D30F402"/>
    <w:rsid w:val="4D6282C2"/>
    <w:rsid w:val="4E1114C3"/>
    <w:rsid w:val="4EFEBA13"/>
    <w:rsid w:val="4F15166E"/>
    <w:rsid w:val="4F99CADA"/>
    <w:rsid w:val="5081BD21"/>
    <w:rsid w:val="516CC940"/>
    <w:rsid w:val="51B63EEC"/>
    <w:rsid w:val="52629B47"/>
    <w:rsid w:val="52D80D0E"/>
    <w:rsid w:val="5309FA67"/>
    <w:rsid w:val="536C39B3"/>
    <w:rsid w:val="539651DA"/>
    <w:rsid w:val="53AE492F"/>
    <w:rsid w:val="54402398"/>
    <w:rsid w:val="545229D5"/>
    <w:rsid w:val="54A5CAC8"/>
    <w:rsid w:val="55E6D6F9"/>
    <w:rsid w:val="568D8745"/>
    <w:rsid w:val="570891B3"/>
    <w:rsid w:val="581F9FF2"/>
    <w:rsid w:val="58353186"/>
    <w:rsid w:val="583C3A42"/>
    <w:rsid w:val="585CFF6E"/>
    <w:rsid w:val="588D667E"/>
    <w:rsid w:val="58B340C3"/>
    <w:rsid w:val="59142C33"/>
    <w:rsid w:val="5923A19D"/>
    <w:rsid w:val="5A10EFA1"/>
    <w:rsid w:val="5A47C029"/>
    <w:rsid w:val="5A996605"/>
    <w:rsid w:val="5AE94852"/>
    <w:rsid w:val="5AFA7F70"/>
    <w:rsid w:val="5B0B5959"/>
    <w:rsid w:val="5B61602B"/>
    <w:rsid w:val="5B73FCD6"/>
    <w:rsid w:val="5C431621"/>
    <w:rsid w:val="5C865E79"/>
    <w:rsid w:val="5CD7AC0D"/>
    <w:rsid w:val="5DD37D14"/>
    <w:rsid w:val="5DD573C8"/>
    <w:rsid w:val="5DE9C982"/>
    <w:rsid w:val="5E3223EB"/>
    <w:rsid w:val="5F2ECF88"/>
    <w:rsid w:val="5FA31AFC"/>
    <w:rsid w:val="608EC570"/>
    <w:rsid w:val="6098FE0E"/>
    <w:rsid w:val="60BC9F8D"/>
    <w:rsid w:val="60F22473"/>
    <w:rsid w:val="60F30BFC"/>
    <w:rsid w:val="61168744"/>
    <w:rsid w:val="6119B08A"/>
    <w:rsid w:val="61548EE4"/>
    <w:rsid w:val="6156B8F4"/>
    <w:rsid w:val="62B01E95"/>
    <w:rsid w:val="632EF9EA"/>
    <w:rsid w:val="6392DE08"/>
    <w:rsid w:val="63C7DEC9"/>
    <w:rsid w:val="6402D823"/>
    <w:rsid w:val="6490A315"/>
    <w:rsid w:val="64A92B6C"/>
    <w:rsid w:val="64D81701"/>
    <w:rsid w:val="6543FF07"/>
    <w:rsid w:val="65E92F19"/>
    <w:rsid w:val="65FB99FD"/>
    <w:rsid w:val="6689A5CE"/>
    <w:rsid w:val="6699F35B"/>
    <w:rsid w:val="6723E256"/>
    <w:rsid w:val="67D3DD4A"/>
    <w:rsid w:val="6867B377"/>
    <w:rsid w:val="688A61EB"/>
    <w:rsid w:val="690B9A12"/>
    <w:rsid w:val="69887066"/>
    <w:rsid w:val="6A0B7753"/>
    <w:rsid w:val="6B2440C7"/>
    <w:rsid w:val="6B702822"/>
    <w:rsid w:val="6CB7F1CC"/>
    <w:rsid w:val="6D66BDD0"/>
    <w:rsid w:val="6D81C5F3"/>
    <w:rsid w:val="6EDAED84"/>
    <w:rsid w:val="6F3BD7D7"/>
    <w:rsid w:val="6FBE0B00"/>
    <w:rsid w:val="705838B3"/>
    <w:rsid w:val="705B02F2"/>
    <w:rsid w:val="71395DD6"/>
    <w:rsid w:val="716329AD"/>
    <w:rsid w:val="7191374F"/>
    <w:rsid w:val="71E67A92"/>
    <w:rsid w:val="72419C6D"/>
    <w:rsid w:val="73A0C350"/>
    <w:rsid w:val="740EC37A"/>
    <w:rsid w:val="741907F6"/>
    <w:rsid w:val="753828EC"/>
    <w:rsid w:val="769FB58B"/>
    <w:rsid w:val="76CCD70C"/>
    <w:rsid w:val="7779DB8B"/>
    <w:rsid w:val="7868A76D"/>
    <w:rsid w:val="7886940A"/>
    <w:rsid w:val="7889373F"/>
    <w:rsid w:val="78913C33"/>
    <w:rsid w:val="78981983"/>
    <w:rsid w:val="78DA9AC1"/>
    <w:rsid w:val="794041F1"/>
    <w:rsid w:val="7AA6F691"/>
    <w:rsid w:val="7AEE388F"/>
    <w:rsid w:val="7CD603F6"/>
    <w:rsid w:val="7CF4F575"/>
    <w:rsid w:val="7D87FFEB"/>
    <w:rsid w:val="7E198801"/>
    <w:rsid w:val="7E2AC8D7"/>
    <w:rsid w:val="7E55E77C"/>
    <w:rsid w:val="7E90C5D6"/>
    <w:rsid w:val="7F3EA095"/>
    <w:rsid w:val="7F52C5E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2473"/>
  <w15:chartTrackingRefBased/>
  <w15:docId w15:val="{836198DD-3282-42A0-8059-BDADB225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6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AD7"/>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DF1C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1C01"/>
    <w:rPr>
      <w:rFonts w:ascii="Segoe UI" w:hAnsi="Segoe UI" w:cs="Segoe UI"/>
      <w:sz w:val="18"/>
      <w:szCs w:val="18"/>
    </w:rPr>
  </w:style>
  <w:style w:type="paragraph" w:styleId="Lijstalinea">
    <w:name w:val="List Paragraph"/>
    <w:basedOn w:val="Standaard"/>
    <w:uiPriority w:val="34"/>
    <w:qFormat/>
    <w:rsid w:val="007E61C4"/>
    <w:pPr>
      <w:ind w:left="720"/>
      <w:contextualSpacing/>
    </w:pPr>
  </w:style>
  <w:style w:type="paragraph" w:styleId="Geenafstand">
    <w:name w:val="No Spacing"/>
    <w:link w:val="GeenafstandChar"/>
    <w:uiPriority w:val="1"/>
    <w:qFormat/>
    <w:rsid w:val="00BE7E0E"/>
    <w:pPr>
      <w:spacing w:before="100" w:after="0" w:line="240" w:lineRule="auto"/>
    </w:pPr>
    <w:rPr>
      <w:rFonts w:eastAsiaTheme="minorEastAsia"/>
      <w:sz w:val="20"/>
      <w:szCs w:val="20"/>
      <w:lang w:val="en-US"/>
    </w:rPr>
  </w:style>
  <w:style w:type="character" w:customStyle="1" w:styleId="GeenafstandChar">
    <w:name w:val="Geen afstand Char"/>
    <w:basedOn w:val="Standaardalinea-lettertype"/>
    <w:link w:val="Geenafstand"/>
    <w:uiPriority w:val="1"/>
    <w:rsid w:val="00BE7E0E"/>
    <w:rPr>
      <w:rFonts w:eastAsiaTheme="minorEastAsia"/>
      <w:sz w:val="20"/>
      <w:szCs w:val="20"/>
      <w:lang w:val="en-US"/>
    </w:rPr>
  </w:style>
  <w:style w:type="table" w:styleId="Tabelraster">
    <w:name w:val="Table Grid"/>
    <w:basedOn w:val="Standaardtabel"/>
    <w:uiPriority w:val="39"/>
    <w:rsid w:val="00DA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5315"/>
    <w:pPr>
      <w:autoSpaceDE w:val="0"/>
      <w:autoSpaceDN w:val="0"/>
      <w:adjustRightInd w:val="0"/>
      <w:spacing w:after="0" w:line="240" w:lineRule="auto"/>
    </w:pPr>
    <w:rPr>
      <w:rFonts w:ascii="Calibri" w:hAnsi="Calibri" w:cs="Calibri"/>
      <w:color w:val="000000"/>
      <w:sz w:val="24"/>
      <w:szCs w:val="24"/>
      <w:lang w:val="en-GB"/>
    </w:rPr>
  </w:style>
  <w:style w:type="paragraph" w:styleId="Revisie">
    <w:name w:val="Revision"/>
    <w:hidden/>
    <w:uiPriority w:val="99"/>
    <w:semiHidden/>
    <w:rsid w:val="00A05515"/>
    <w:pPr>
      <w:spacing w:after="0" w:line="240" w:lineRule="auto"/>
    </w:pPr>
  </w:style>
  <w:style w:type="character" w:customStyle="1" w:styleId="Kop2Char">
    <w:name w:val="Kop 2 Char"/>
    <w:basedOn w:val="Standaardalinea-lettertype"/>
    <w:link w:val="Kop2"/>
    <w:uiPriority w:val="9"/>
    <w:rsid w:val="00E46BEA"/>
    <w:rPr>
      <w:rFonts w:asciiTheme="majorHAnsi" w:eastAsiaTheme="majorEastAsia" w:hAnsiTheme="majorHAnsi" w:cstheme="majorBidi"/>
      <w:color w:val="2F5496" w:themeColor="accent1" w:themeShade="BF"/>
      <w:sz w:val="26"/>
      <w:szCs w:val="26"/>
    </w:rPr>
  </w:style>
  <w:style w:type="table" w:styleId="Lijsttabel4-Accent6">
    <w:name w:val="List Table 4 Accent 6"/>
    <w:basedOn w:val="Standaardtabel"/>
    <w:uiPriority w:val="49"/>
    <w:rsid w:val="00E46B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Voetnoottekst">
    <w:name w:val="footnote text"/>
    <w:basedOn w:val="Standaard"/>
    <w:link w:val="VoetnoottekstChar"/>
    <w:uiPriority w:val="99"/>
    <w:semiHidden/>
    <w:unhideWhenUsed/>
    <w:rsid w:val="0096397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63975"/>
    <w:rPr>
      <w:sz w:val="20"/>
      <w:szCs w:val="20"/>
    </w:rPr>
  </w:style>
  <w:style w:type="character" w:styleId="Voetnootmarkering">
    <w:name w:val="footnote reference"/>
    <w:basedOn w:val="Standaardalinea-lettertype"/>
    <w:uiPriority w:val="99"/>
    <w:semiHidden/>
    <w:unhideWhenUsed/>
    <w:rsid w:val="00963975"/>
    <w:rPr>
      <w:vertAlign w:val="superscript"/>
    </w:rPr>
  </w:style>
  <w:style w:type="paragraph" w:styleId="Koptekst">
    <w:name w:val="header"/>
    <w:basedOn w:val="Standaard"/>
    <w:link w:val="KoptekstChar"/>
    <w:uiPriority w:val="99"/>
    <w:unhideWhenUsed/>
    <w:rsid w:val="00591E9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50657"/>
  </w:style>
  <w:style w:type="paragraph" w:styleId="Voettekst">
    <w:name w:val="footer"/>
    <w:basedOn w:val="Standaard"/>
    <w:link w:val="VoettekstChar"/>
    <w:uiPriority w:val="99"/>
    <w:unhideWhenUsed/>
    <w:rsid w:val="00591E9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50657"/>
  </w:style>
  <w:style w:type="table" w:styleId="Lijsttabel3-Accent6">
    <w:name w:val="List Table 3 Accent 6"/>
    <w:basedOn w:val="Standaardtabel"/>
    <w:uiPriority w:val="48"/>
    <w:rsid w:val="008506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Rastertabel4-Accent6">
    <w:name w:val="Grid Table 4 Accent 6"/>
    <w:basedOn w:val="Standaardtabel"/>
    <w:uiPriority w:val="49"/>
    <w:rsid w:val="008506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ie">
    <w:name w:val="Bibliography"/>
    <w:basedOn w:val="Standaard"/>
    <w:next w:val="Standaard"/>
    <w:uiPriority w:val="37"/>
    <w:unhideWhenUsed/>
    <w:rsid w:val="00683C1F"/>
  </w:style>
  <w:style w:type="paragraph" w:styleId="Kopvaninhoudsopgave">
    <w:name w:val="TOC Heading"/>
    <w:basedOn w:val="Kop1"/>
    <w:next w:val="Standaard"/>
    <w:uiPriority w:val="39"/>
    <w:unhideWhenUsed/>
    <w:qFormat/>
    <w:rsid w:val="00C551DD"/>
    <w:pPr>
      <w:outlineLvl w:val="9"/>
    </w:pPr>
    <w:rPr>
      <w:lang w:eastAsia="ja-JP"/>
    </w:rPr>
  </w:style>
  <w:style w:type="paragraph" w:styleId="Inhopg1">
    <w:name w:val="toc 1"/>
    <w:basedOn w:val="Standaard"/>
    <w:next w:val="Standaard"/>
    <w:autoRedefine/>
    <w:uiPriority w:val="39"/>
    <w:unhideWhenUsed/>
    <w:rsid w:val="00C551DD"/>
    <w:pPr>
      <w:spacing w:after="100"/>
    </w:pPr>
  </w:style>
  <w:style w:type="paragraph" w:styleId="Inhopg2">
    <w:name w:val="toc 2"/>
    <w:basedOn w:val="Standaard"/>
    <w:next w:val="Standaard"/>
    <w:autoRedefine/>
    <w:uiPriority w:val="39"/>
    <w:unhideWhenUsed/>
    <w:rsid w:val="00C551DD"/>
    <w:pPr>
      <w:spacing w:after="100"/>
      <w:ind w:left="220"/>
    </w:pPr>
  </w:style>
  <w:style w:type="character" w:styleId="Hyperlink">
    <w:name w:val="Hyperlink"/>
    <w:basedOn w:val="Standaardalinea-lettertype"/>
    <w:uiPriority w:val="99"/>
    <w:unhideWhenUsed/>
    <w:rsid w:val="00C551DD"/>
    <w:rPr>
      <w:color w:val="0563C1" w:themeColor="hyperlink"/>
      <w:u w:val="single"/>
    </w:rPr>
  </w:style>
  <w:style w:type="character" w:styleId="Onopgelostemelding">
    <w:name w:val="Unresolved Mention"/>
    <w:basedOn w:val="Standaardalinea-lettertype"/>
    <w:uiPriority w:val="99"/>
    <w:semiHidden/>
    <w:unhideWhenUsed/>
    <w:rsid w:val="004A6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492">
      <w:bodyDiv w:val="1"/>
      <w:marLeft w:val="0"/>
      <w:marRight w:val="0"/>
      <w:marTop w:val="0"/>
      <w:marBottom w:val="0"/>
      <w:divBdr>
        <w:top w:val="none" w:sz="0" w:space="0" w:color="auto"/>
        <w:left w:val="none" w:sz="0" w:space="0" w:color="auto"/>
        <w:bottom w:val="none" w:sz="0" w:space="0" w:color="auto"/>
        <w:right w:val="none" w:sz="0" w:space="0" w:color="auto"/>
      </w:divBdr>
    </w:div>
    <w:div w:id="27335778">
      <w:bodyDiv w:val="1"/>
      <w:marLeft w:val="0"/>
      <w:marRight w:val="0"/>
      <w:marTop w:val="0"/>
      <w:marBottom w:val="0"/>
      <w:divBdr>
        <w:top w:val="none" w:sz="0" w:space="0" w:color="auto"/>
        <w:left w:val="none" w:sz="0" w:space="0" w:color="auto"/>
        <w:bottom w:val="none" w:sz="0" w:space="0" w:color="auto"/>
        <w:right w:val="none" w:sz="0" w:space="0" w:color="auto"/>
      </w:divBdr>
    </w:div>
    <w:div w:id="78408302">
      <w:bodyDiv w:val="1"/>
      <w:marLeft w:val="0"/>
      <w:marRight w:val="0"/>
      <w:marTop w:val="0"/>
      <w:marBottom w:val="0"/>
      <w:divBdr>
        <w:top w:val="none" w:sz="0" w:space="0" w:color="auto"/>
        <w:left w:val="none" w:sz="0" w:space="0" w:color="auto"/>
        <w:bottom w:val="none" w:sz="0" w:space="0" w:color="auto"/>
        <w:right w:val="none" w:sz="0" w:space="0" w:color="auto"/>
      </w:divBdr>
    </w:div>
    <w:div w:id="281885068">
      <w:bodyDiv w:val="1"/>
      <w:marLeft w:val="0"/>
      <w:marRight w:val="0"/>
      <w:marTop w:val="0"/>
      <w:marBottom w:val="0"/>
      <w:divBdr>
        <w:top w:val="none" w:sz="0" w:space="0" w:color="auto"/>
        <w:left w:val="none" w:sz="0" w:space="0" w:color="auto"/>
        <w:bottom w:val="none" w:sz="0" w:space="0" w:color="auto"/>
        <w:right w:val="none" w:sz="0" w:space="0" w:color="auto"/>
      </w:divBdr>
    </w:div>
    <w:div w:id="285620353">
      <w:bodyDiv w:val="1"/>
      <w:marLeft w:val="0"/>
      <w:marRight w:val="0"/>
      <w:marTop w:val="0"/>
      <w:marBottom w:val="0"/>
      <w:divBdr>
        <w:top w:val="none" w:sz="0" w:space="0" w:color="auto"/>
        <w:left w:val="none" w:sz="0" w:space="0" w:color="auto"/>
        <w:bottom w:val="none" w:sz="0" w:space="0" w:color="auto"/>
        <w:right w:val="none" w:sz="0" w:space="0" w:color="auto"/>
      </w:divBdr>
    </w:div>
    <w:div w:id="350648482">
      <w:bodyDiv w:val="1"/>
      <w:marLeft w:val="0"/>
      <w:marRight w:val="0"/>
      <w:marTop w:val="0"/>
      <w:marBottom w:val="0"/>
      <w:divBdr>
        <w:top w:val="none" w:sz="0" w:space="0" w:color="auto"/>
        <w:left w:val="none" w:sz="0" w:space="0" w:color="auto"/>
        <w:bottom w:val="none" w:sz="0" w:space="0" w:color="auto"/>
        <w:right w:val="none" w:sz="0" w:space="0" w:color="auto"/>
      </w:divBdr>
    </w:div>
    <w:div w:id="455683610">
      <w:bodyDiv w:val="1"/>
      <w:marLeft w:val="0"/>
      <w:marRight w:val="0"/>
      <w:marTop w:val="0"/>
      <w:marBottom w:val="0"/>
      <w:divBdr>
        <w:top w:val="none" w:sz="0" w:space="0" w:color="auto"/>
        <w:left w:val="none" w:sz="0" w:space="0" w:color="auto"/>
        <w:bottom w:val="none" w:sz="0" w:space="0" w:color="auto"/>
        <w:right w:val="none" w:sz="0" w:space="0" w:color="auto"/>
      </w:divBdr>
    </w:div>
    <w:div w:id="494957604">
      <w:bodyDiv w:val="1"/>
      <w:marLeft w:val="0"/>
      <w:marRight w:val="0"/>
      <w:marTop w:val="0"/>
      <w:marBottom w:val="0"/>
      <w:divBdr>
        <w:top w:val="none" w:sz="0" w:space="0" w:color="auto"/>
        <w:left w:val="none" w:sz="0" w:space="0" w:color="auto"/>
        <w:bottom w:val="none" w:sz="0" w:space="0" w:color="auto"/>
        <w:right w:val="none" w:sz="0" w:space="0" w:color="auto"/>
      </w:divBdr>
    </w:div>
    <w:div w:id="521823110">
      <w:bodyDiv w:val="1"/>
      <w:marLeft w:val="0"/>
      <w:marRight w:val="0"/>
      <w:marTop w:val="0"/>
      <w:marBottom w:val="0"/>
      <w:divBdr>
        <w:top w:val="none" w:sz="0" w:space="0" w:color="auto"/>
        <w:left w:val="none" w:sz="0" w:space="0" w:color="auto"/>
        <w:bottom w:val="none" w:sz="0" w:space="0" w:color="auto"/>
        <w:right w:val="none" w:sz="0" w:space="0" w:color="auto"/>
      </w:divBdr>
    </w:div>
    <w:div w:id="616066455">
      <w:bodyDiv w:val="1"/>
      <w:marLeft w:val="0"/>
      <w:marRight w:val="0"/>
      <w:marTop w:val="0"/>
      <w:marBottom w:val="0"/>
      <w:divBdr>
        <w:top w:val="none" w:sz="0" w:space="0" w:color="auto"/>
        <w:left w:val="none" w:sz="0" w:space="0" w:color="auto"/>
        <w:bottom w:val="none" w:sz="0" w:space="0" w:color="auto"/>
        <w:right w:val="none" w:sz="0" w:space="0" w:color="auto"/>
      </w:divBdr>
    </w:div>
    <w:div w:id="663750200">
      <w:bodyDiv w:val="1"/>
      <w:marLeft w:val="0"/>
      <w:marRight w:val="0"/>
      <w:marTop w:val="0"/>
      <w:marBottom w:val="0"/>
      <w:divBdr>
        <w:top w:val="none" w:sz="0" w:space="0" w:color="auto"/>
        <w:left w:val="none" w:sz="0" w:space="0" w:color="auto"/>
        <w:bottom w:val="none" w:sz="0" w:space="0" w:color="auto"/>
        <w:right w:val="none" w:sz="0" w:space="0" w:color="auto"/>
      </w:divBdr>
    </w:div>
    <w:div w:id="691762531">
      <w:bodyDiv w:val="1"/>
      <w:marLeft w:val="0"/>
      <w:marRight w:val="0"/>
      <w:marTop w:val="0"/>
      <w:marBottom w:val="0"/>
      <w:divBdr>
        <w:top w:val="none" w:sz="0" w:space="0" w:color="auto"/>
        <w:left w:val="none" w:sz="0" w:space="0" w:color="auto"/>
        <w:bottom w:val="none" w:sz="0" w:space="0" w:color="auto"/>
        <w:right w:val="none" w:sz="0" w:space="0" w:color="auto"/>
      </w:divBdr>
    </w:div>
    <w:div w:id="723871244">
      <w:bodyDiv w:val="1"/>
      <w:marLeft w:val="0"/>
      <w:marRight w:val="0"/>
      <w:marTop w:val="0"/>
      <w:marBottom w:val="0"/>
      <w:divBdr>
        <w:top w:val="none" w:sz="0" w:space="0" w:color="auto"/>
        <w:left w:val="none" w:sz="0" w:space="0" w:color="auto"/>
        <w:bottom w:val="none" w:sz="0" w:space="0" w:color="auto"/>
        <w:right w:val="none" w:sz="0" w:space="0" w:color="auto"/>
      </w:divBdr>
    </w:div>
    <w:div w:id="731344025">
      <w:bodyDiv w:val="1"/>
      <w:marLeft w:val="0"/>
      <w:marRight w:val="0"/>
      <w:marTop w:val="0"/>
      <w:marBottom w:val="0"/>
      <w:divBdr>
        <w:top w:val="none" w:sz="0" w:space="0" w:color="auto"/>
        <w:left w:val="none" w:sz="0" w:space="0" w:color="auto"/>
        <w:bottom w:val="none" w:sz="0" w:space="0" w:color="auto"/>
        <w:right w:val="none" w:sz="0" w:space="0" w:color="auto"/>
      </w:divBdr>
    </w:div>
    <w:div w:id="732970330">
      <w:bodyDiv w:val="1"/>
      <w:marLeft w:val="0"/>
      <w:marRight w:val="0"/>
      <w:marTop w:val="0"/>
      <w:marBottom w:val="0"/>
      <w:divBdr>
        <w:top w:val="none" w:sz="0" w:space="0" w:color="auto"/>
        <w:left w:val="none" w:sz="0" w:space="0" w:color="auto"/>
        <w:bottom w:val="none" w:sz="0" w:space="0" w:color="auto"/>
        <w:right w:val="none" w:sz="0" w:space="0" w:color="auto"/>
      </w:divBdr>
    </w:div>
    <w:div w:id="736129223">
      <w:bodyDiv w:val="1"/>
      <w:marLeft w:val="0"/>
      <w:marRight w:val="0"/>
      <w:marTop w:val="0"/>
      <w:marBottom w:val="0"/>
      <w:divBdr>
        <w:top w:val="none" w:sz="0" w:space="0" w:color="auto"/>
        <w:left w:val="none" w:sz="0" w:space="0" w:color="auto"/>
        <w:bottom w:val="none" w:sz="0" w:space="0" w:color="auto"/>
        <w:right w:val="none" w:sz="0" w:space="0" w:color="auto"/>
      </w:divBdr>
    </w:div>
    <w:div w:id="848446232">
      <w:bodyDiv w:val="1"/>
      <w:marLeft w:val="0"/>
      <w:marRight w:val="0"/>
      <w:marTop w:val="0"/>
      <w:marBottom w:val="0"/>
      <w:divBdr>
        <w:top w:val="none" w:sz="0" w:space="0" w:color="auto"/>
        <w:left w:val="none" w:sz="0" w:space="0" w:color="auto"/>
        <w:bottom w:val="none" w:sz="0" w:space="0" w:color="auto"/>
        <w:right w:val="none" w:sz="0" w:space="0" w:color="auto"/>
      </w:divBdr>
    </w:div>
    <w:div w:id="875777091">
      <w:bodyDiv w:val="1"/>
      <w:marLeft w:val="0"/>
      <w:marRight w:val="0"/>
      <w:marTop w:val="0"/>
      <w:marBottom w:val="0"/>
      <w:divBdr>
        <w:top w:val="none" w:sz="0" w:space="0" w:color="auto"/>
        <w:left w:val="none" w:sz="0" w:space="0" w:color="auto"/>
        <w:bottom w:val="none" w:sz="0" w:space="0" w:color="auto"/>
        <w:right w:val="none" w:sz="0" w:space="0" w:color="auto"/>
      </w:divBdr>
    </w:div>
    <w:div w:id="879589392">
      <w:bodyDiv w:val="1"/>
      <w:marLeft w:val="0"/>
      <w:marRight w:val="0"/>
      <w:marTop w:val="0"/>
      <w:marBottom w:val="0"/>
      <w:divBdr>
        <w:top w:val="none" w:sz="0" w:space="0" w:color="auto"/>
        <w:left w:val="none" w:sz="0" w:space="0" w:color="auto"/>
        <w:bottom w:val="none" w:sz="0" w:space="0" w:color="auto"/>
        <w:right w:val="none" w:sz="0" w:space="0" w:color="auto"/>
      </w:divBdr>
    </w:div>
    <w:div w:id="928124480">
      <w:bodyDiv w:val="1"/>
      <w:marLeft w:val="0"/>
      <w:marRight w:val="0"/>
      <w:marTop w:val="0"/>
      <w:marBottom w:val="0"/>
      <w:divBdr>
        <w:top w:val="none" w:sz="0" w:space="0" w:color="auto"/>
        <w:left w:val="none" w:sz="0" w:space="0" w:color="auto"/>
        <w:bottom w:val="none" w:sz="0" w:space="0" w:color="auto"/>
        <w:right w:val="none" w:sz="0" w:space="0" w:color="auto"/>
      </w:divBdr>
    </w:div>
    <w:div w:id="943459268">
      <w:bodyDiv w:val="1"/>
      <w:marLeft w:val="0"/>
      <w:marRight w:val="0"/>
      <w:marTop w:val="0"/>
      <w:marBottom w:val="0"/>
      <w:divBdr>
        <w:top w:val="none" w:sz="0" w:space="0" w:color="auto"/>
        <w:left w:val="none" w:sz="0" w:space="0" w:color="auto"/>
        <w:bottom w:val="none" w:sz="0" w:space="0" w:color="auto"/>
        <w:right w:val="none" w:sz="0" w:space="0" w:color="auto"/>
      </w:divBdr>
    </w:div>
    <w:div w:id="971979828">
      <w:bodyDiv w:val="1"/>
      <w:marLeft w:val="0"/>
      <w:marRight w:val="0"/>
      <w:marTop w:val="0"/>
      <w:marBottom w:val="0"/>
      <w:divBdr>
        <w:top w:val="none" w:sz="0" w:space="0" w:color="auto"/>
        <w:left w:val="none" w:sz="0" w:space="0" w:color="auto"/>
        <w:bottom w:val="none" w:sz="0" w:space="0" w:color="auto"/>
        <w:right w:val="none" w:sz="0" w:space="0" w:color="auto"/>
      </w:divBdr>
    </w:div>
    <w:div w:id="981349518">
      <w:bodyDiv w:val="1"/>
      <w:marLeft w:val="0"/>
      <w:marRight w:val="0"/>
      <w:marTop w:val="0"/>
      <w:marBottom w:val="0"/>
      <w:divBdr>
        <w:top w:val="none" w:sz="0" w:space="0" w:color="auto"/>
        <w:left w:val="none" w:sz="0" w:space="0" w:color="auto"/>
        <w:bottom w:val="none" w:sz="0" w:space="0" w:color="auto"/>
        <w:right w:val="none" w:sz="0" w:space="0" w:color="auto"/>
      </w:divBdr>
    </w:div>
    <w:div w:id="993535341">
      <w:bodyDiv w:val="1"/>
      <w:marLeft w:val="0"/>
      <w:marRight w:val="0"/>
      <w:marTop w:val="0"/>
      <w:marBottom w:val="0"/>
      <w:divBdr>
        <w:top w:val="none" w:sz="0" w:space="0" w:color="auto"/>
        <w:left w:val="none" w:sz="0" w:space="0" w:color="auto"/>
        <w:bottom w:val="none" w:sz="0" w:space="0" w:color="auto"/>
        <w:right w:val="none" w:sz="0" w:space="0" w:color="auto"/>
      </w:divBdr>
    </w:div>
    <w:div w:id="1025450305">
      <w:bodyDiv w:val="1"/>
      <w:marLeft w:val="0"/>
      <w:marRight w:val="0"/>
      <w:marTop w:val="0"/>
      <w:marBottom w:val="0"/>
      <w:divBdr>
        <w:top w:val="none" w:sz="0" w:space="0" w:color="auto"/>
        <w:left w:val="none" w:sz="0" w:space="0" w:color="auto"/>
        <w:bottom w:val="none" w:sz="0" w:space="0" w:color="auto"/>
        <w:right w:val="none" w:sz="0" w:space="0" w:color="auto"/>
      </w:divBdr>
    </w:div>
    <w:div w:id="1163354826">
      <w:bodyDiv w:val="1"/>
      <w:marLeft w:val="0"/>
      <w:marRight w:val="0"/>
      <w:marTop w:val="0"/>
      <w:marBottom w:val="0"/>
      <w:divBdr>
        <w:top w:val="none" w:sz="0" w:space="0" w:color="auto"/>
        <w:left w:val="none" w:sz="0" w:space="0" w:color="auto"/>
        <w:bottom w:val="none" w:sz="0" w:space="0" w:color="auto"/>
        <w:right w:val="none" w:sz="0" w:space="0" w:color="auto"/>
      </w:divBdr>
    </w:div>
    <w:div w:id="1199319423">
      <w:bodyDiv w:val="1"/>
      <w:marLeft w:val="0"/>
      <w:marRight w:val="0"/>
      <w:marTop w:val="0"/>
      <w:marBottom w:val="0"/>
      <w:divBdr>
        <w:top w:val="none" w:sz="0" w:space="0" w:color="auto"/>
        <w:left w:val="none" w:sz="0" w:space="0" w:color="auto"/>
        <w:bottom w:val="none" w:sz="0" w:space="0" w:color="auto"/>
        <w:right w:val="none" w:sz="0" w:space="0" w:color="auto"/>
      </w:divBdr>
    </w:div>
    <w:div w:id="1208764073">
      <w:bodyDiv w:val="1"/>
      <w:marLeft w:val="0"/>
      <w:marRight w:val="0"/>
      <w:marTop w:val="0"/>
      <w:marBottom w:val="0"/>
      <w:divBdr>
        <w:top w:val="none" w:sz="0" w:space="0" w:color="auto"/>
        <w:left w:val="none" w:sz="0" w:space="0" w:color="auto"/>
        <w:bottom w:val="none" w:sz="0" w:space="0" w:color="auto"/>
        <w:right w:val="none" w:sz="0" w:space="0" w:color="auto"/>
      </w:divBdr>
    </w:div>
    <w:div w:id="1255241260">
      <w:bodyDiv w:val="1"/>
      <w:marLeft w:val="0"/>
      <w:marRight w:val="0"/>
      <w:marTop w:val="0"/>
      <w:marBottom w:val="0"/>
      <w:divBdr>
        <w:top w:val="none" w:sz="0" w:space="0" w:color="auto"/>
        <w:left w:val="none" w:sz="0" w:space="0" w:color="auto"/>
        <w:bottom w:val="none" w:sz="0" w:space="0" w:color="auto"/>
        <w:right w:val="none" w:sz="0" w:space="0" w:color="auto"/>
      </w:divBdr>
    </w:div>
    <w:div w:id="1268931215">
      <w:bodyDiv w:val="1"/>
      <w:marLeft w:val="0"/>
      <w:marRight w:val="0"/>
      <w:marTop w:val="0"/>
      <w:marBottom w:val="0"/>
      <w:divBdr>
        <w:top w:val="none" w:sz="0" w:space="0" w:color="auto"/>
        <w:left w:val="none" w:sz="0" w:space="0" w:color="auto"/>
        <w:bottom w:val="none" w:sz="0" w:space="0" w:color="auto"/>
        <w:right w:val="none" w:sz="0" w:space="0" w:color="auto"/>
      </w:divBdr>
    </w:div>
    <w:div w:id="1273627876">
      <w:bodyDiv w:val="1"/>
      <w:marLeft w:val="0"/>
      <w:marRight w:val="0"/>
      <w:marTop w:val="0"/>
      <w:marBottom w:val="0"/>
      <w:divBdr>
        <w:top w:val="none" w:sz="0" w:space="0" w:color="auto"/>
        <w:left w:val="none" w:sz="0" w:space="0" w:color="auto"/>
        <w:bottom w:val="none" w:sz="0" w:space="0" w:color="auto"/>
        <w:right w:val="none" w:sz="0" w:space="0" w:color="auto"/>
      </w:divBdr>
    </w:div>
    <w:div w:id="1276911895">
      <w:bodyDiv w:val="1"/>
      <w:marLeft w:val="0"/>
      <w:marRight w:val="0"/>
      <w:marTop w:val="0"/>
      <w:marBottom w:val="0"/>
      <w:divBdr>
        <w:top w:val="none" w:sz="0" w:space="0" w:color="auto"/>
        <w:left w:val="none" w:sz="0" w:space="0" w:color="auto"/>
        <w:bottom w:val="none" w:sz="0" w:space="0" w:color="auto"/>
        <w:right w:val="none" w:sz="0" w:space="0" w:color="auto"/>
      </w:divBdr>
    </w:div>
    <w:div w:id="1277370569">
      <w:bodyDiv w:val="1"/>
      <w:marLeft w:val="0"/>
      <w:marRight w:val="0"/>
      <w:marTop w:val="0"/>
      <w:marBottom w:val="0"/>
      <w:divBdr>
        <w:top w:val="none" w:sz="0" w:space="0" w:color="auto"/>
        <w:left w:val="none" w:sz="0" w:space="0" w:color="auto"/>
        <w:bottom w:val="none" w:sz="0" w:space="0" w:color="auto"/>
        <w:right w:val="none" w:sz="0" w:space="0" w:color="auto"/>
      </w:divBdr>
    </w:div>
    <w:div w:id="1332022236">
      <w:bodyDiv w:val="1"/>
      <w:marLeft w:val="0"/>
      <w:marRight w:val="0"/>
      <w:marTop w:val="0"/>
      <w:marBottom w:val="0"/>
      <w:divBdr>
        <w:top w:val="none" w:sz="0" w:space="0" w:color="auto"/>
        <w:left w:val="none" w:sz="0" w:space="0" w:color="auto"/>
        <w:bottom w:val="none" w:sz="0" w:space="0" w:color="auto"/>
        <w:right w:val="none" w:sz="0" w:space="0" w:color="auto"/>
      </w:divBdr>
    </w:div>
    <w:div w:id="1343630721">
      <w:bodyDiv w:val="1"/>
      <w:marLeft w:val="0"/>
      <w:marRight w:val="0"/>
      <w:marTop w:val="0"/>
      <w:marBottom w:val="0"/>
      <w:divBdr>
        <w:top w:val="none" w:sz="0" w:space="0" w:color="auto"/>
        <w:left w:val="none" w:sz="0" w:space="0" w:color="auto"/>
        <w:bottom w:val="none" w:sz="0" w:space="0" w:color="auto"/>
        <w:right w:val="none" w:sz="0" w:space="0" w:color="auto"/>
      </w:divBdr>
    </w:div>
    <w:div w:id="1361466936">
      <w:bodyDiv w:val="1"/>
      <w:marLeft w:val="0"/>
      <w:marRight w:val="0"/>
      <w:marTop w:val="0"/>
      <w:marBottom w:val="0"/>
      <w:divBdr>
        <w:top w:val="none" w:sz="0" w:space="0" w:color="auto"/>
        <w:left w:val="none" w:sz="0" w:space="0" w:color="auto"/>
        <w:bottom w:val="none" w:sz="0" w:space="0" w:color="auto"/>
        <w:right w:val="none" w:sz="0" w:space="0" w:color="auto"/>
      </w:divBdr>
    </w:div>
    <w:div w:id="1426808291">
      <w:bodyDiv w:val="1"/>
      <w:marLeft w:val="0"/>
      <w:marRight w:val="0"/>
      <w:marTop w:val="0"/>
      <w:marBottom w:val="0"/>
      <w:divBdr>
        <w:top w:val="none" w:sz="0" w:space="0" w:color="auto"/>
        <w:left w:val="none" w:sz="0" w:space="0" w:color="auto"/>
        <w:bottom w:val="none" w:sz="0" w:space="0" w:color="auto"/>
        <w:right w:val="none" w:sz="0" w:space="0" w:color="auto"/>
      </w:divBdr>
    </w:div>
    <w:div w:id="1428649087">
      <w:bodyDiv w:val="1"/>
      <w:marLeft w:val="0"/>
      <w:marRight w:val="0"/>
      <w:marTop w:val="0"/>
      <w:marBottom w:val="0"/>
      <w:divBdr>
        <w:top w:val="none" w:sz="0" w:space="0" w:color="auto"/>
        <w:left w:val="none" w:sz="0" w:space="0" w:color="auto"/>
        <w:bottom w:val="none" w:sz="0" w:space="0" w:color="auto"/>
        <w:right w:val="none" w:sz="0" w:space="0" w:color="auto"/>
      </w:divBdr>
    </w:div>
    <w:div w:id="1509055595">
      <w:bodyDiv w:val="1"/>
      <w:marLeft w:val="0"/>
      <w:marRight w:val="0"/>
      <w:marTop w:val="0"/>
      <w:marBottom w:val="0"/>
      <w:divBdr>
        <w:top w:val="none" w:sz="0" w:space="0" w:color="auto"/>
        <w:left w:val="none" w:sz="0" w:space="0" w:color="auto"/>
        <w:bottom w:val="none" w:sz="0" w:space="0" w:color="auto"/>
        <w:right w:val="none" w:sz="0" w:space="0" w:color="auto"/>
      </w:divBdr>
    </w:div>
    <w:div w:id="1532375259">
      <w:bodyDiv w:val="1"/>
      <w:marLeft w:val="0"/>
      <w:marRight w:val="0"/>
      <w:marTop w:val="0"/>
      <w:marBottom w:val="0"/>
      <w:divBdr>
        <w:top w:val="none" w:sz="0" w:space="0" w:color="auto"/>
        <w:left w:val="none" w:sz="0" w:space="0" w:color="auto"/>
        <w:bottom w:val="none" w:sz="0" w:space="0" w:color="auto"/>
        <w:right w:val="none" w:sz="0" w:space="0" w:color="auto"/>
      </w:divBdr>
    </w:div>
    <w:div w:id="1632973390">
      <w:bodyDiv w:val="1"/>
      <w:marLeft w:val="0"/>
      <w:marRight w:val="0"/>
      <w:marTop w:val="0"/>
      <w:marBottom w:val="0"/>
      <w:divBdr>
        <w:top w:val="none" w:sz="0" w:space="0" w:color="auto"/>
        <w:left w:val="none" w:sz="0" w:space="0" w:color="auto"/>
        <w:bottom w:val="none" w:sz="0" w:space="0" w:color="auto"/>
        <w:right w:val="none" w:sz="0" w:space="0" w:color="auto"/>
      </w:divBdr>
    </w:div>
    <w:div w:id="1747724918">
      <w:bodyDiv w:val="1"/>
      <w:marLeft w:val="0"/>
      <w:marRight w:val="0"/>
      <w:marTop w:val="0"/>
      <w:marBottom w:val="0"/>
      <w:divBdr>
        <w:top w:val="none" w:sz="0" w:space="0" w:color="auto"/>
        <w:left w:val="none" w:sz="0" w:space="0" w:color="auto"/>
        <w:bottom w:val="none" w:sz="0" w:space="0" w:color="auto"/>
        <w:right w:val="none" w:sz="0" w:space="0" w:color="auto"/>
      </w:divBdr>
    </w:div>
    <w:div w:id="1811022422">
      <w:bodyDiv w:val="1"/>
      <w:marLeft w:val="0"/>
      <w:marRight w:val="0"/>
      <w:marTop w:val="0"/>
      <w:marBottom w:val="0"/>
      <w:divBdr>
        <w:top w:val="none" w:sz="0" w:space="0" w:color="auto"/>
        <w:left w:val="none" w:sz="0" w:space="0" w:color="auto"/>
        <w:bottom w:val="none" w:sz="0" w:space="0" w:color="auto"/>
        <w:right w:val="none" w:sz="0" w:space="0" w:color="auto"/>
      </w:divBdr>
    </w:div>
    <w:div w:id="1820413589">
      <w:bodyDiv w:val="1"/>
      <w:marLeft w:val="0"/>
      <w:marRight w:val="0"/>
      <w:marTop w:val="0"/>
      <w:marBottom w:val="0"/>
      <w:divBdr>
        <w:top w:val="none" w:sz="0" w:space="0" w:color="auto"/>
        <w:left w:val="none" w:sz="0" w:space="0" w:color="auto"/>
        <w:bottom w:val="none" w:sz="0" w:space="0" w:color="auto"/>
        <w:right w:val="none" w:sz="0" w:space="0" w:color="auto"/>
      </w:divBdr>
    </w:div>
    <w:div w:id="1872911252">
      <w:bodyDiv w:val="1"/>
      <w:marLeft w:val="0"/>
      <w:marRight w:val="0"/>
      <w:marTop w:val="0"/>
      <w:marBottom w:val="0"/>
      <w:divBdr>
        <w:top w:val="none" w:sz="0" w:space="0" w:color="auto"/>
        <w:left w:val="none" w:sz="0" w:space="0" w:color="auto"/>
        <w:bottom w:val="none" w:sz="0" w:space="0" w:color="auto"/>
        <w:right w:val="none" w:sz="0" w:space="0" w:color="auto"/>
      </w:divBdr>
    </w:div>
    <w:div w:id="1908226583">
      <w:bodyDiv w:val="1"/>
      <w:marLeft w:val="0"/>
      <w:marRight w:val="0"/>
      <w:marTop w:val="0"/>
      <w:marBottom w:val="0"/>
      <w:divBdr>
        <w:top w:val="none" w:sz="0" w:space="0" w:color="auto"/>
        <w:left w:val="none" w:sz="0" w:space="0" w:color="auto"/>
        <w:bottom w:val="none" w:sz="0" w:space="0" w:color="auto"/>
        <w:right w:val="none" w:sz="0" w:space="0" w:color="auto"/>
      </w:divBdr>
    </w:div>
    <w:div w:id="1928880554">
      <w:bodyDiv w:val="1"/>
      <w:marLeft w:val="0"/>
      <w:marRight w:val="0"/>
      <w:marTop w:val="0"/>
      <w:marBottom w:val="0"/>
      <w:divBdr>
        <w:top w:val="none" w:sz="0" w:space="0" w:color="auto"/>
        <w:left w:val="none" w:sz="0" w:space="0" w:color="auto"/>
        <w:bottom w:val="none" w:sz="0" w:space="0" w:color="auto"/>
        <w:right w:val="none" w:sz="0" w:space="0" w:color="auto"/>
      </w:divBdr>
    </w:div>
    <w:div w:id="2070498155">
      <w:bodyDiv w:val="1"/>
      <w:marLeft w:val="0"/>
      <w:marRight w:val="0"/>
      <w:marTop w:val="0"/>
      <w:marBottom w:val="0"/>
      <w:divBdr>
        <w:top w:val="none" w:sz="0" w:space="0" w:color="auto"/>
        <w:left w:val="none" w:sz="0" w:space="0" w:color="auto"/>
        <w:bottom w:val="none" w:sz="0" w:space="0" w:color="auto"/>
        <w:right w:val="none" w:sz="0" w:space="0" w:color="auto"/>
      </w:divBdr>
    </w:div>
    <w:div w:id="20748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5858E8D264AE459011BE7809A1CE77" ma:contentTypeVersion="2" ma:contentTypeDescription="Een nieuw document maken." ma:contentTypeScope="" ma:versionID="84edfb5f496bbf334f267480d26babcc">
  <xsd:schema xmlns:xsd="http://www.w3.org/2001/XMLSchema" xmlns:xs="http://www.w3.org/2001/XMLSchema" xmlns:p="http://schemas.microsoft.com/office/2006/metadata/properties" xmlns:ns2="40065ed4-d35a-46e9-8977-a676583c1380" targetNamespace="http://schemas.microsoft.com/office/2006/metadata/properties" ma:root="true" ma:fieldsID="c7ac632c2f9326d7cac95f9fb315a167" ns2:_="">
    <xsd:import namespace="40065ed4-d35a-46e9-8977-a676583c13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65ed4-d35a-46e9-8977-a676583c1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Pra20</b:Tag>
    <b:SourceType>Book</b:SourceType>
    <b:Guid>{6F763759-79BD-1B46-B005-A58B45F3C0C9}</b:Guid>
    <b:Title>Hoe kom je tot een goed plan van aanpak en wat moet erin staan?</b:Title>
    <b:Year>2020</b:Year>
    <b:Author>
      <b:Author>
        <b:NameList>
          <b:Person>
            <b:Last>AIM</b:Last>
            <b:First>Praktijkbureau</b:First>
          </b:Person>
        </b:NameList>
      </b:Author>
    </b:Author>
    <b:RefOrder>1</b:RefOrder>
  </b:Source>
  <b:Source>
    <b:Tag>Mar15</b:Tag>
    <b:SourceType>Book</b:SourceType>
    <b:Guid>{374B996C-3D67-A246-8C9A-483E4032D3B7}</b:Guid>
    <b:Author>
      <b:Author>
        <b:NameList>
          <b:Person>
            <b:Last>Boes</b:Last>
            <b:First>Maria</b:First>
          </b:Person>
          <b:Person>
            <b:Last>Tijsma</b:Last>
            <b:First>Lars</b:First>
          </b:Person>
          <b:Person>
            <b:Last>Theunissen</b:Last>
            <b:First>Theo</b:First>
          </b:Person>
          <b:Person>
            <b:Last>Leer</b:Last>
            <b:First>Sander</b:First>
          </b:Person>
          <b:Person>
            <b:Last>Haenen</b:Last>
            <b:First>Pim</b:First>
          </b:Person>
          <b:Person>
            <b:Last>Holwerda</b:Last>
            <b:First>Robert</b:First>
          </b:Person>
        </b:NameList>
      </b:Author>
    </b:Author>
    <b:Title>Software guidebook</b:Title>
    <b:Year>2015-2016</b:Year>
    <b:RefOrder>2</b:RefOrder>
  </b:Source>
</b:Sources>
</file>

<file path=customXml/itemProps1.xml><?xml version="1.0" encoding="utf-8"?>
<ds:datastoreItem xmlns:ds="http://schemas.openxmlformats.org/officeDocument/2006/customXml" ds:itemID="{3CC563A0-FAD9-4811-AF1C-7BF2AD23C3A4}">
  <ds:schemaRefs>
    <ds:schemaRef ds:uri="http://schemas.microsoft.com/sharepoint/v3/contenttype/forms"/>
  </ds:schemaRefs>
</ds:datastoreItem>
</file>

<file path=customXml/itemProps2.xml><?xml version="1.0" encoding="utf-8"?>
<ds:datastoreItem xmlns:ds="http://schemas.openxmlformats.org/officeDocument/2006/customXml" ds:itemID="{A3BB1719-20A3-418F-A04D-3FBF5265E6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046F74-1497-49F3-BFD0-694C93ED6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65ed4-d35a-46e9-8977-a676583c1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872472-D43A-40A9-93C2-C8149B82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3423</Words>
  <Characters>18829</Characters>
  <Application>Microsoft Office Word</Application>
  <DocSecurity>0</DocSecurity>
  <Lines>156</Lines>
  <Paragraphs>44</Paragraphs>
  <ScaleCrop>false</ScaleCrop>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DWA Project</dc:title>
  <dc:subject/>
  <dc:creator>Kachung Li (student)</dc:creator>
  <cp:keywords/>
  <dc:description/>
  <cp:lastModifiedBy>Alex Cheng (student)</cp:lastModifiedBy>
  <cp:revision>4</cp:revision>
  <dcterms:created xsi:type="dcterms:W3CDTF">2020-11-12T08:36:00Z</dcterms:created>
  <dcterms:modified xsi:type="dcterms:W3CDTF">2020-11-12T08:43:00Z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0x010100455858E8D264AE459011BE7809A1CE77</vt:lpwstr>
  </property>
</Properties>
</file>